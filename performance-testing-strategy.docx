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5E6C9A" w:rsidRDefault="005E6C9A" w:rsidP="00A24F71">
      <w:pPr>
        <w:jc w:val="center"/>
        <w:rPr>
          <w:rFonts w:ascii="Cambria" w:hAnsi="Cambria"/>
          <w:sz w:val="32"/>
          <w:szCs w:val="32"/>
        </w:rPr>
      </w:pPr>
    </w:p>
    <w:p w:rsidR="000F06BC" w:rsidRPr="000F06BC" w:rsidRDefault="000F06BC" w:rsidP="000F06BC">
      <w:pPr>
        <w:jc w:val="center"/>
        <w:rPr>
          <w:rFonts w:ascii="Cambria" w:hAnsi="Cambria"/>
          <w:sz w:val="32"/>
          <w:szCs w:val="32"/>
        </w:rPr>
      </w:pPr>
    </w:p>
    <w:p w:rsidR="005E6C9A" w:rsidRPr="000F06BC" w:rsidRDefault="000F06BC" w:rsidP="000F06BC">
      <w:pPr>
        <w:jc w:val="center"/>
        <w:rPr>
          <w:rFonts w:ascii="Cambria" w:hAnsi="Cambria"/>
          <w:b/>
          <w:sz w:val="56"/>
          <w:szCs w:val="32"/>
        </w:rPr>
      </w:pPr>
      <w:r w:rsidRPr="000F06BC">
        <w:rPr>
          <w:rFonts w:ascii="Cambria" w:hAnsi="Cambria"/>
          <w:b/>
          <w:sz w:val="56"/>
          <w:szCs w:val="32"/>
        </w:rPr>
        <w:t>Performance Test  Strategy</w:t>
      </w:r>
    </w:p>
    <w:p w:rsidR="005E6C9A" w:rsidRPr="005E1769" w:rsidRDefault="005E6C9A" w:rsidP="005E1769">
      <w:pPr>
        <w:jc w:val="center"/>
        <w:rPr>
          <w:rFonts w:ascii="Cambria" w:hAnsi="Cambria"/>
          <w:caps/>
          <w:sz w:val="72"/>
          <w:szCs w:val="72"/>
        </w:rPr>
      </w:pPr>
    </w:p>
    <w:p w:rsidR="001E3469" w:rsidRDefault="00AF71F5" w:rsidP="000F06BC">
      <w:pPr>
        <w:pStyle w:val="NoSpacing"/>
        <w:rPr>
          <w:rFonts w:eastAsia="Times New Roman"/>
          <w:b/>
          <w:bCs/>
          <w:sz w:val="36"/>
          <w:szCs w:val="24"/>
        </w:rPr>
      </w:pPr>
      <w:r w:rsidRPr="000F06BC">
        <w:rPr>
          <w:rFonts w:eastAsia="Times New Roman"/>
          <w:b/>
          <w:bCs/>
          <w:sz w:val="36"/>
          <w:szCs w:val="24"/>
        </w:rPr>
        <w:t xml:space="preserve">Project Name: </w:t>
      </w:r>
      <w:r w:rsidR="00D37943">
        <w:rPr>
          <w:rFonts w:eastAsia="Times New Roman"/>
          <w:b/>
          <w:bCs/>
          <w:sz w:val="36"/>
          <w:szCs w:val="24"/>
        </w:rPr>
        <w:t>Project Y</w:t>
      </w:r>
      <w:r w:rsidR="00B87A1B">
        <w:rPr>
          <w:rFonts w:eastAsia="Times New Roman"/>
          <w:b/>
          <w:bCs/>
          <w:sz w:val="36"/>
          <w:szCs w:val="24"/>
        </w:rPr>
        <w:t xml:space="preserve"> - ABC</w:t>
      </w:r>
    </w:p>
    <w:p w:rsidR="000F06BC" w:rsidRPr="000F06BC" w:rsidRDefault="001E3469" w:rsidP="000F06BC">
      <w:pPr>
        <w:pStyle w:val="NoSpacing"/>
        <w:rPr>
          <w:rFonts w:eastAsia="Times New Roman"/>
          <w:b/>
          <w:bCs/>
          <w:sz w:val="36"/>
          <w:szCs w:val="24"/>
        </w:rPr>
      </w:pPr>
      <w:r>
        <w:rPr>
          <w:rFonts w:eastAsia="Times New Roman"/>
          <w:b/>
          <w:bCs/>
          <w:sz w:val="36"/>
          <w:szCs w:val="24"/>
        </w:rPr>
        <w:t xml:space="preserve">Release: R001                                                                            </w:t>
      </w:r>
      <w:r w:rsidR="00AF71F5" w:rsidRPr="000F06BC">
        <w:rPr>
          <w:rFonts w:eastAsia="Times New Roman"/>
          <w:b/>
          <w:bCs/>
          <w:sz w:val="36"/>
          <w:szCs w:val="24"/>
        </w:rPr>
        <w:t xml:space="preserve">Project ID: </w:t>
      </w:r>
      <w:r w:rsidR="00D37943">
        <w:rPr>
          <w:rFonts w:eastAsia="Times New Roman"/>
          <w:b/>
          <w:bCs/>
          <w:sz w:val="36"/>
          <w:szCs w:val="24"/>
        </w:rPr>
        <w:t>P002</w:t>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r>
      <w:r>
        <w:rPr>
          <w:rFonts w:eastAsia="Times New Roman"/>
          <w:b/>
          <w:bCs/>
          <w:sz w:val="36"/>
          <w:szCs w:val="24"/>
        </w:rPr>
        <w:tab/>
        <w:t xml:space="preserve">        </w:t>
      </w:r>
      <w:r w:rsidR="00EE0ECB">
        <w:rPr>
          <w:rFonts w:eastAsia="Times New Roman"/>
          <w:b/>
          <w:bCs/>
          <w:sz w:val="36"/>
          <w:szCs w:val="24"/>
        </w:rPr>
        <w:t xml:space="preserve"> Enterprise Release ID: 2025.M</w:t>
      </w:r>
      <w:r w:rsidR="00305FEC">
        <w:rPr>
          <w:rFonts w:eastAsia="Times New Roman"/>
          <w:b/>
          <w:bCs/>
          <w:sz w:val="36"/>
          <w:szCs w:val="24"/>
        </w:rPr>
        <w:t xml:space="preserve"> </w:t>
      </w:r>
      <w:r w:rsidR="00EE0ECB">
        <w:rPr>
          <w:rFonts w:eastAsia="Times New Roman"/>
          <w:b/>
          <w:bCs/>
          <w:sz w:val="36"/>
          <w:szCs w:val="24"/>
        </w:rPr>
        <w:t>11</w:t>
      </w:r>
    </w:p>
    <w:p w:rsidR="000F06BC" w:rsidRPr="000F06BC" w:rsidRDefault="001E3469" w:rsidP="000F06BC">
      <w:pPr>
        <w:pStyle w:val="NoSpacing"/>
        <w:rPr>
          <w:rFonts w:eastAsia="Times New Roman"/>
          <w:b/>
          <w:bCs/>
          <w:sz w:val="36"/>
          <w:szCs w:val="24"/>
        </w:rPr>
      </w:pPr>
      <w:r>
        <w:rPr>
          <w:rFonts w:eastAsia="Times New Roman"/>
          <w:b/>
          <w:bCs/>
          <w:sz w:val="36"/>
          <w:szCs w:val="24"/>
        </w:rPr>
        <w:t>Application Name: Release Alpha (MYS)</w:t>
      </w:r>
    </w:p>
    <w:p w:rsidR="00AF71F5" w:rsidRPr="000F06BC" w:rsidRDefault="001E3469" w:rsidP="000F06BC">
      <w:pPr>
        <w:pStyle w:val="NoSpacing"/>
        <w:rPr>
          <w:rFonts w:eastAsia="Times New Roman"/>
          <w:b/>
          <w:bCs/>
          <w:sz w:val="36"/>
          <w:szCs w:val="24"/>
        </w:rPr>
      </w:pPr>
      <w:r>
        <w:rPr>
          <w:rFonts w:eastAsia="Times New Roman"/>
          <w:b/>
          <w:bCs/>
          <w:sz w:val="36"/>
          <w:szCs w:val="24"/>
        </w:rPr>
        <w:t>Application ID</w:t>
      </w:r>
      <w:r w:rsidR="00AF71F5" w:rsidRPr="000F06BC">
        <w:rPr>
          <w:rFonts w:eastAsia="Times New Roman"/>
          <w:b/>
          <w:bCs/>
          <w:sz w:val="36"/>
          <w:szCs w:val="24"/>
        </w:rPr>
        <w:t xml:space="preserve">: </w:t>
      </w:r>
      <w:r>
        <w:rPr>
          <w:rFonts w:eastAsia="Times New Roman"/>
          <w:b/>
          <w:bCs/>
          <w:sz w:val="36"/>
          <w:szCs w:val="24"/>
        </w:rPr>
        <w:t>APPID-23344</w:t>
      </w:r>
    </w:p>
    <w:p w:rsidR="005E6C9A" w:rsidRDefault="005E6C9A" w:rsidP="005E6C9A">
      <w:pPr>
        <w:rPr>
          <w:rFonts w:ascii="Cambria" w:hAnsi="Cambria"/>
          <w:sz w:val="32"/>
          <w:szCs w:val="32"/>
        </w:rPr>
      </w:pPr>
    </w:p>
    <w:p w:rsidR="00BF3BA6" w:rsidRDefault="00BF3BA6" w:rsidP="005E6C9A">
      <w:pPr>
        <w:rPr>
          <w:rFonts w:ascii="Cambria" w:hAnsi="Cambria"/>
          <w:sz w:val="32"/>
          <w:szCs w:val="32"/>
        </w:rPr>
      </w:pPr>
    </w:p>
    <w:p w:rsidR="0027274D" w:rsidRDefault="0027274D" w:rsidP="002D153D">
      <w:pPr>
        <w:ind w:left="2160" w:firstLine="720"/>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27274D" w:rsidP="005E6C9A">
      <w:pPr>
        <w:rPr>
          <w:rFonts w:ascii="Cambria" w:hAnsi="Cambria"/>
          <w:sz w:val="32"/>
          <w:szCs w:val="32"/>
        </w:rPr>
      </w:pPr>
    </w:p>
    <w:p w:rsidR="0027274D" w:rsidRDefault="00114A86" w:rsidP="00114A86">
      <w:pPr>
        <w:pStyle w:val="Heading1"/>
      </w:pPr>
      <w:bookmarkStart w:id="0" w:name="_Toc194400654"/>
      <w:r>
        <w:t>Document Change History and Management</w:t>
      </w:r>
      <w:bookmarkEnd w:id="0"/>
    </w:p>
    <w:tbl>
      <w:tblPr>
        <w:tblW w:w="9636"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0"/>
        <w:gridCol w:w="2364"/>
        <w:gridCol w:w="1545"/>
        <w:gridCol w:w="3545"/>
        <w:gridCol w:w="1182"/>
      </w:tblGrid>
      <w:tr w:rsidR="002638CA" w:rsidRPr="007C1C79" w:rsidTr="002638CA">
        <w:trPr>
          <w:trHeight w:val="742"/>
        </w:trPr>
        <w:tc>
          <w:tcPr>
            <w:tcW w:w="9636" w:type="dxa"/>
            <w:gridSpan w:val="5"/>
            <w:tcBorders>
              <w:top w:val="double" w:sz="6" w:space="0" w:color="auto"/>
            </w:tcBorders>
            <w:shd w:val="pct10" w:color="auto" w:fill="FFFFFF"/>
            <w:vAlign w:val="center"/>
          </w:tcPr>
          <w:p w:rsidR="002638CA" w:rsidRDefault="002638CA" w:rsidP="002638CA">
            <w:pPr>
              <w:pStyle w:val="TableHead"/>
            </w:pPr>
            <w:r>
              <w:t>Revision History</w:t>
            </w:r>
          </w:p>
        </w:tc>
      </w:tr>
      <w:tr w:rsidR="0027274D" w:rsidRPr="007C1C79">
        <w:trPr>
          <w:trHeight w:val="742"/>
        </w:trPr>
        <w:tc>
          <w:tcPr>
            <w:tcW w:w="1000" w:type="dxa"/>
            <w:tcBorders>
              <w:top w:val="double" w:sz="6" w:space="0" w:color="auto"/>
            </w:tcBorders>
            <w:shd w:val="pct10" w:color="auto" w:fill="FFFFFF"/>
          </w:tcPr>
          <w:p w:rsidR="0027274D" w:rsidRDefault="0027274D" w:rsidP="00747C57">
            <w:pPr>
              <w:pStyle w:val="TableHead"/>
              <w:jc w:val="both"/>
            </w:pPr>
            <w:r>
              <w:t>Revision Number</w:t>
            </w:r>
          </w:p>
        </w:tc>
        <w:tc>
          <w:tcPr>
            <w:tcW w:w="2364" w:type="dxa"/>
            <w:tcBorders>
              <w:top w:val="double" w:sz="6" w:space="0" w:color="auto"/>
            </w:tcBorders>
            <w:shd w:val="pct10" w:color="auto" w:fill="FFFFFF"/>
          </w:tcPr>
          <w:p w:rsidR="0027274D" w:rsidRDefault="0027274D" w:rsidP="00747C57">
            <w:pPr>
              <w:pStyle w:val="TableHead"/>
              <w:jc w:val="both"/>
            </w:pPr>
            <w:r>
              <w:t>Author</w:t>
            </w:r>
          </w:p>
        </w:tc>
        <w:tc>
          <w:tcPr>
            <w:tcW w:w="1545" w:type="dxa"/>
            <w:tcBorders>
              <w:top w:val="double" w:sz="6" w:space="0" w:color="auto"/>
            </w:tcBorders>
            <w:shd w:val="pct10" w:color="auto" w:fill="FFFFFF"/>
          </w:tcPr>
          <w:p w:rsidR="0027274D" w:rsidRDefault="0027274D" w:rsidP="00747C57">
            <w:pPr>
              <w:pStyle w:val="TableHead"/>
              <w:jc w:val="both"/>
            </w:pPr>
            <w:r>
              <w:t>Revision Date</w:t>
            </w:r>
          </w:p>
        </w:tc>
        <w:tc>
          <w:tcPr>
            <w:tcW w:w="3545" w:type="dxa"/>
            <w:tcBorders>
              <w:top w:val="double" w:sz="6" w:space="0" w:color="auto"/>
            </w:tcBorders>
            <w:shd w:val="pct10" w:color="auto" w:fill="FFFFFF"/>
          </w:tcPr>
          <w:p w:rsidR="0027274D" w:rsidRDefault="0027274D" w:rsidP="00747C57">
            <w:pPr>
              <w:pStyle w:val="TableHead"/>
              <w:jc w:val="both"/>
            </w:pPr>
            <w:r>
              <w:t>Description of Changes</w:t>
            </w:r>
          </w:p>
        </w:tc>
        <w:tc>
          <w:tcPr>
            <w:tcW w:w="1182" w:type="dxa"/>
            <w:tcBorders>
              <w:top w:val="double" w:sz="6" w:space="0" w:color="auto"/>
            </w:tcBorders>
            <w:shd w:val="pct10" w:color="auto" w:fill="FFFFFF"/>
          </w:tcPr>
          <w:p w:rsidR="0027274D" w:rsidRDefault="002638CA" w:rsidP="00747C57">
            <w:pPr>
              <w:pStyle w:val="TableHead"/>
              <w:jc w:val="both"/>
            </w:pPr>
            <w:r>
              <w:t>Revision Author</w:t>
            </w:r>
          </w:p>
        </w:tc>
      </w:tr>
      <w:tr w:rsidR="0027274D" w:rsidRPr="007C1C79">
        <w:trPr>
          <w:trHeight w:val="238"/>
        </w:trPr>
        <w:tc>
          <w:tcPr>
            <w:tcW w:w="1000" w:type="dxa"/>
            <w:tcBorders>
              <w:top w:val="nil"/>
            </w:tcBorders>
          </w:tcPr>
          <w:p w:rsidR="0027274D" w:rsidRDefault="0027274D" w:rsidP="00747C57">
            <w:pPr>
              <w:pStyle w:val="TableText"/>
              <w:jc w:val="both"/>
              <w:rPr>
                <w:sz w:val="16"/>
              </w:rPr>
            </w:pPr>
            <w:r>
              <w:rPr>
                <w:sz w:val="16"/>
              </w:rPr>
              <w:t>1.0</w:t>
            </w:r>
          </w:p>
        </w:tc>
        <w:tc>
          <w:tcPr>
            <w:tcW w:w="2364" w:type="dxa"/>
            <w:tcBorders>
              <w:top w:val="nil"/>
            </w:tcBorders>
          </w:tcPr>
          <w:p w:rsidR="0027274D" w:rsidRPr="004F6B0B" w:rsidRDefault="00462B75" w:rsidP="00747C57">
            <w:pPr>
              <w:pStyle w:val="TableText"/>
              <w:jc w:val="both"/>
              <w:rPr>
                <w:b/>
                <w:sz w:val="16"/>
              </w:rPr>
            </w:pPr>
            <w:r>
              <w:rPr>
                <w:b/>
                <w:sz w:val="16"/>
              </w:rPr>
              <w:t>Venkat</w:t>
            </w:r>
            <w:r w:rsidR="005F6DAA" w:rsidRPr="004F6B0B">
              <w:rPr>
                <w:b/>
                <w:sz w:val="16"/>
              </w:rPr>
              <w:t xml:space="preserve"> Matta</w:t>
            </w:r>
          </w:p>
        </w:tc>
        <w:tc>
          <w:tcPr>
            <w:tcW w:w="1545" w:type="dxa"/>
            <w:tcBorders>
              <w:top w:val="nil"/>
            </w:tcBorders>
          </w:tcPr>
          <w:p w:rsidR="0027274D" w:rsidRDefault="00D676E9" w:rsidP="00747C57">
            <w:pPr>
              <w:pStyle w:val="TableText"/>
              <w:jc w:val="both"/>
              <w:rPr>
                <w:sz w:val="16"/>
              </w:rPr>
            </w:pPr>
            <w:r>
              <w:rPr>
                <w:rFonts w:eastAsia="Times New Roman"/>
                <w:b/>
                <w:bCs/>
              </w:rPr>
              <w:t>31</w:t>
            </w:r>
            <w:r w:rsidR="001D3B5E">
              <w:rPr>
                <w:rFonts w:eastAsia="Times New Roman"/>
                <w:b/>
                <w:bCs/>
              </w:rPr>
              <w:t>-March-202</w:t>
            </w:r>
            <w:r>
              <w:rPr>
                <w:rFonts w:eastAsia="Times New Roman"/>
                <w:b/>
                <w:bCs/>
              </w:rPr>
              <w:t>5</w:t>
            </w:r>
          </w:p>
        </w:tc>
        <w:tc>
          <w:tcPr>
            <w:tcW w:w="3545" w:type="dxa"/>
            <w:tcBorders>
              <w:top w:val="nil"/>
            </w:tcBorders>
          </w:tcPr>
          <w:p w:rsidR="0027274D" w:rsidRDefault="0027274D" w:rsidP="00747C57">
            <w:pPr>
              <w:pStyle w:val="TableText"/>
              <w:jc w:val="both"/>
              <w:rPr>
                <w:sz w:val="16"/>
              </w:rPr>
            </w:pPr>
          </w:p>
        </w:tc>
        <w:tc>
          <w:tcPr>
            <w:tcW w:w="1182" w:type="dxa"/>
            <w:tcBorders>
              <w:top w:val="nil"/>
            </w:tcBorders>
          </w:tcPr>
          <w:p w:rsidR="0027274D" w:rsidRDefault="001D3B5E" w:rsidP="00747C57">
            <w:pPr>
              <w:pStyle w:val="TableText"/>
              <w:jc w:val="both"/>
              <w:rPr>
                <w:sz w:val="16"/>
              </w:rPr>
            </w:pPr>
            <w:r>
              <w:rPr>
                <w:rFonts w:eastAsia="Times New Roman"/>
                <w:b/>
                <w:bCs/>
              </w:rPr>
              <w:t>Some one</w:t>
            </w:r>
          </w:p>
        </w:tc>
      </w:tr>
      <w:tr w:rsidR="0027274D" w:rsidRPr="007C1C79">
        <w:trPr>
          <w:trHeight w:val="252"/>
        </w:trPr>
        <w:tc>
          <w:tcPr>
            <w:tcW w:w="1000" w:type="dxa"/>
          </w:tcPr>
          <w:p w:rsidR="0027274D" w:rsidRDefault="0027274D" w:rsidP="00747C57">
            <w:pPr>
              <w:pStyle w:val="TableText"/>
              <w:jc w:val="both"/>
              <w:rPr>
                <w:sz w:val="16"/>
              </w:rPr>
            </w:pPr>
          </w:p>
        </w:tc>
        <w:tc>
          <w:tcPr>
            <w:tcW w:w="2364" w:type="dxa"/>
          </w:tcPr>
          <w:p w:rsidR="0027274D" w:rsidRDefault="0027274D" w:rsidP="00747C57">
            <w:pPr>
              <w:pStyle w:val="TableText"/>
              <w:jc w:val="both"/>
              <w:rPr>
                <w:sz w:val="16"/>
              </w:rPr>
            </w:pPr>
          </w:p>
        </w:tc>
        <w:tc>
          <w:tcPr>
            <w:tcW w:w="1545" w:type="dxa"/>
          </w:tcPr>
          <w:p w:rsidR="0027274D" w:rsidRDefault="0027274D" w:rsidP="00747C57">
            <w:pPr>
              <w:pStyle w:val="TableText"/>
              <w:jc w:val="both"/>
              <w:rPr>
                <w:sz w:val="16"/>
              </w:rPr>
            </w:pPr>
          </w:p>
        </w:tc>
        <w:tc>
          <w:tcPr>
            <w:tcW w:w="3545" w:type="dxa"/>
          </w:tcPr>
          <w:p w:rsidR="0027274D" w:rsidRDefault="0027274D" w:rsidP="00747C57">
            <w:pPr>
              <w:pStyle w:val="TableText"/>
              <w:rPr>
                <w:sz w:val="16"/>
              </w:rPr>
            </w:pPr>
          </w:p>
        </w:tc>
        <w:tc>
          <w:tcPr>
            <w:tcW w:w="1182" w:type="dxa"/>
          </w:tcPr>
          <w:p w:rsidR="0027274D" w:rsidRDefault="0027274D" w:rsidP="00747C57">
            <w:pPr>
              <w:pStyle w:val="TableText"/>
              <w:jc w:val="both"/>
              <w:rPr>
                <w:sz w:val="16"/>
              </w:rPr>
            </w:pPr>
          </w:p>
        </w:tc>
      </w:tr>
      <w:tr w:rsidR="0027274D" w:rsidRPr="007C1C79">
        <w:trPr>
          <w:trHeight w:val="280"/>
        </w:trPr>
        <w:tc>
          <w:tcPr>
            <w:tcW w:w="1000" w:type="dxa"/>
            <w:tcBorders>
              <w:bottom w:val="double" w:sz="6" w:space="0" w:color="auto"/>
            </w:tcBorders>
          </w:tcPr>
          <w:p w:rsidR="0027274D" w:rsidRDefault="0027274D" w:rsidP="00747C57">
            <w:pPr>
              <w:pStyle w:val="TableText"/>
              <w:jc w:val="both"/>
            </w:pPr>
          </w:p>
        </w:tc>
        <w:tc>
          <w:tcPr>
            <w:tcW w:w="2364" w:type="dxa"/>
            <w:tcBorders>
              <w:bottom w:val="double" w:sz="6" w:space="0" w:color="auto"/>
            </w:tcBorders>
          </w:tcPr>
          <w:p w:rsidR="0027274D" w:rsidRDefault="0027274D" w:rsidP="00747C57">
            <w:pPr>
              <w:pStyle w:val="TableText"/>
              <w:jc w:val="both"/>
              <w:rPr>
                <w:sz w:val="16"/>
              </w:rPr>
            </w:pPr>
          </w:p>
        </w:tc>
        <w:tc>
          <w:tcPr>
            <w:tcW w:w="1545" w:type="dxa"/>
            <w:tcBorders>
              <w:bottom w:val="double" w:sz="6" w:space="0" w:color="auto"/>
            </w:tcBorders>
          </w:tcPr>
          <w:p w:rsidR="0027274D" w:rsidRDefault="0027274D" w:rsidP="00747C57">
            <w:pPr>
              <w:pStyle w:val="TableText"/>
              <w:jc w:val="both"/>
              <w:rPr>
                <w:sz w:val="16"/>
              </w:rPr>
            </w:pPr>
          </w:p>
        </w:tc>
        <w:tc>
          <w:tcPr>
            <w:tcW w:w="3545" w:type="dxa"/>
            <w:tcBorders>
              <w:bottom w:val="double" w:sz="6" w:space="0" w:color="auto"/>
            </w:tcBorders>
          </w:tcPr>
          <w:p w:rsidR="0027274D" w:rsidRDefault="0027274D" w:rsidP="00747C57">
            <w:pPr>
              <w:pStyle w:val="TableText"/>
              <w:rPr>
                <w:sz w:val="16"/>
              </w:rPr>
            </w:pPr>
          </w:p>
        </w:tc>
        <w:tc>
          <w:tcPr>
            <w:tcW w:w="1182" w:type="dxa"/>
            <w:tcBorders>
              <w:bottom w:val="double" w:sz="6" w:space="0" w:color="auto"/>
            </w:tcBorders>
          </w:tcPr>
          <w:p w:rsidR="0027274D" w:rsidRDefault="0027274D" w:rsidP="00747C57">
            <w:pPr>
              <w:pStyle w:val="TableText"/>
              <w:jc w:val="both"/>
            </w:pPr>
          </w:p>
        </w:tc>
      </w:tr>
    </w:tbl>
    <w:p w:rsidR="0027274D" w:rsidRDefault="0027274D" w:rsidP="0027274D">
      <w:pPr>
        <w:rPr>
          <w:rFonts w:ascii="Times New Roman" w:hAnsi="Times New Roman"/>
          <w:b/>
          <w:sz w:val="32"/>
          <w:szCs w:val="32"/>
        </w:rPr>
      </w:pPr>
    </w:p>
    <w:p w:rsidR="0027274D" w:rsidRDefault="0027274D" w:rsidP="005E6C9A">
      <w:pPr>
        <w:rPr>
          <w:rFonts w:ascii="Cambria" w:hAnsi="Cambria"/>
          <w:sz w:val="32"/>
          <w:szCs w:val="32"/>
        </w:rPr>
      </w:pPr>
    </w:p>
    <w:p w:rsidR="001E4156" w:rsidRDefault="001E415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D85496" w:rsidRDefault="00D85496" w:rsidP="005E6C9A">
      <w:pPr>
        <w:rPr>
          <w:rFonts w:ascii="Cambria" w:hAnsi="Cambria"/>
          <w:sz w:val="32"/>
          <w:szCs w:val="32"/>
        </w:rPr>
      </w:pPr>
    </w:p>
    <w:p w:rsidR="001E4156" w:rsidRDefault="001E4156"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5E6C9A">
      <w:pPr>
        <w:rPr>
          <w:rFonts w:ascii="Cambria" w:hAnsi="Cambria"/>
          <w:sz w:val="32"/>
          <w:szCs w:val="32"/>
        </w:rPr>
      </w:pPr>
    </w:p>
    <w:p w:rsidR="00462B75" w:rsidRDefault="00462B75" w:rsidP="00462B75">
      <w:pPr>
        <w:pStyle w:val="TOCHeading"/>
        <w:rPr>
          <w:rFonts w:eastAsia="Times New Roman"/>
          <w:b w:val="0"/>
          <w:bCs w:val="0"/>
          <w:color w:val="auto"/>
          <w:sz w:val="32"/>
          <w:szCs w:val="32"/>
        </w:rPr>
      </w:pPr>
    </w:p>
    <w:p w:rsidR="00ED37CD" w:rsidRPr="00CD2205" w:rsidRDefault="00ED37CD" w:rsidP="00462B75">
      <w:pPr>
        <w:pStyle w:val="TOCHeading"/>
        <w:rPr>
          <w:rFonts w:ascii="Arial" w:hAnsi="Arial" w:cs="Arial"/>
        </w:rPr>
      </w:pPr>
      <w:r w:rsidRPr="00CD2205">
        <w:rPr>
          <w:rFonts w:ascii="Arial" w:hAnsi="Arial" w:cs="Arial"/>
        </w:rPr>
        <w:t>Table of Contents</w:t>
      </w:r>
    </w:p>
    <w:p w:rsidR="00E43188" w:rsidRPr="00E43188" w:rsidRDefault="00E43188" w:rsidP="00CD2205">
      <w:pPr>
        <w:spacing w:after="0" w:line="240" w:lineRule="auto"/>
      </w:pPr>
    </w:p>
    <w:p w:rsidR="00535EC2" w:rsidRDefault="002F2955">
      <w:pPr>
        <w:pStyle w:val="TOC1"/>
        <w:tabs>
          <w:tab w:val="right" w:leader="dot" w:pos="8630"/>
        </w:tabs>
        <w:rPr>
          <w:rFonts w:asciiTheme="minorHAnsi" w:eastAsiaTheme="minorEastAsia" w:hAnsiTheme="minorHAnsi" w:cstheme="minorBidi"/>
          <w:noProof/>
        </w:rPr>
      </w:pPr>
      <w:r w:rsidRPr="002F2955">
        <w:rPr>
          <w:rStyle w:val="Hyperlink"/>
          <w:sz w:val="20"/>
          <w:szCs w:val="20"/>
          <w:u w:val="none"/>
        </w:rPr>
        <w:fldChar w:fldCharType="begin"/>
      </w:r>
      <w:r w:rsidRPr="002F2955">
        <w:rPr>
          <w:rStyle w:val="Hyperlink"/>
          <w:sz w:val="20"/>
          <w:szCs w:val="20"/>
          <w:u w:val="none"/>
        </w:rPr>
        <w:instrText xml:space="preserve"> TOC \o "1-3" \h \z \u </w:instrText>
      </w:r>
      <w:r w:rsidRPr="002F2955">
        <w:rPr>
          <w:rStyle w:val="Hyperlink"/>
          <w:sz w:val="20"/>
          <w:szCs w:val="20"/>
          <w:u w:val="none"/>
        </w:rPr>
        <w:fldChar w:fldCharType="separate"/>
      </w:r>
      <w:hyperlink w:anchor="_Toc194400654" w:history="1">
        <w:r w:rsidR="00535EC2" w:rsidRPr="00DA23B2">
          <w:rPr>
            <w:rStyle w:val="Hyperlink"/>
            <w:noProof/>
          </w:rPr>
          <w:t>Document Change History and Management</w:t>
        </w:r>
        <w:r w:rsidR="00535EC2">
          <w:rPr>
            <w:noProof/>
            <w:webHidden/>
          </w:rPr>
          <w:tab/>
        </w:r>
        <w:r w:rsidR="00535EC2">
          <w:rPr>
            <w:noProof/>
            <w:webHidden/>
          </w:rPr>
          <w:fldChar w:fldCharType="begin"/>
        </w:r>
        <w:r w:rsidR="00535EC2">
          <w:rPr>
            <w:noProof/>
            <w:webHidden/>
          </w:rPr>
          <w:instrText xml:space="preserve"> PAGEREF _Toc194400654 \h </w:instrText>
        </w:r>
        <w:r w:rsidR="00535EC2">
          <w:rPr>
            <w:noProof/>
            <w:webHidden/>
          </w:rPr>
        </w:r>
        <w:r w:rsidR="00535EC2">
          <w:rPr>
            <w:noProof/>
            <w:webHidden/>
          </w:rPr>
          <w:fldChar w:fldCharType="separate"/>
        </w:r>
        <w:r w:rsidR="00535EC2">
          <w:rPr>
            <w:noProof/>
            <w:webHidden/>
          </w:rPr>
          <w:t>2</w:t>
        </w:r>
        <w:r w:rsidR="00535EC2">
          <w:rPr>
            <w:noProof/>
            <w:webHidden/>
          </w:rPr>
          <w:fldChar w:fldCharType="end"/>
        </w:r>
      </w:hyperlink>
    </w:p>
    <w:p w:rsidR="00535EC2" w:rsidRDefault="009107EA">
      <w:pPr>
        <w:pStyle w:val="TOC1"/>
        <w:tabs>
          <w:tab w:val="left" w:pos="440"/>
          <w:tab w:val="right" w:leader="dot" w:pos="8630"/>
        </w:tabs>
        <w:rPr>
          <w:rFonts w:asciiTheme="minorHAnsi" w:eastAsiaTheme="minorEastAsia" w:hAnsiTheme="minorHAnsi" w:cstheme="minorBidi"/>
          <w:noProof/>
        </w:rPr>
      </w:pPr>
      <w:hyperlink w:anchor="_Toc194400655" w:history="1">
        <w:r w:rsidR="00535EC2" w:rsidRPr="00DA23B2">
          <w:rPr>
            <w:rStyle w:val="Hyperlink"/>
            <w:noProof/>
          </w:rPr>
          <w:t>1.</w:t>
        </w:r>
        <w:r w:rsidR="00535EC2">
          <w:rPr>
            <w:rFonts w:asciiTheme="minorHAnsi" w:eastAsiaTheme="minorEastAsia" w:hAnsiTheme="minorHAnsi" w:cstheme="minorBidi"/>
            <w:noProof/>
          </w:rPr>
          <w:tab/>
        </w:r>
        <w:r w:rsidR="00535EC2" w:rsidRPr="00DA23B2">
          <w:rPr>
            <w:rStyle w:val="Hyperlink"/>
            <w:noProof/>
          </w:rPr>
          <w:t>Document Information</w:t>
        </w:r>
        <w:r w:rsidR="00535EC2">
          <w:rPr>
            <w:noProof/>
            <w:webHidden/>
          </w:rPr>
          <w:tab/>
        </w:r>
        <w:r w:rsidR="00535EC2">
          <w:rPr>
            <w:noProof/>
            <w:webHidden/>
          </w:rPr>
          <w:fldChar w:fldCharType="begin"/>
        </w:r>
        <w:r w:rsidR="00535EC2">
          <w:rPr>
            <w:noProof/>
            <w:webHidden/>
          </w:rPr>
          <w:instrText xml:space="preserve"> PAGEREF _Toc194400655 \h </w:instrText>
        </w:r>
        <w:r w:rsidR="00535EC2">
          <w:rPr>
            <w:noProof/>
            <w:webHidden/>
          </w:rPr>
        </w:r>
        <w:r w:rsidR="00535EC2">
          <w:rPr>
            <w:noProof/>
            <w:webHidden/>
          </w:rPr>
          <w:fldChar w:fldCharType="separate"/>
        </w:r>
        <w:r w:rsidR="00535EC2">
          <w:rPr>
            <w:noProof/>
            <w:webHidden/>
          </w:rPr>
          <w:t>5</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56" w:history="1">
        <w:r w:rsidR="00535EC2" w:rsidRPr="00DA23B2">
          <w:rPr>
            <w:rStyle w:val="Hyperlink"/>
            <w:noProof/>
          </w:rPr>
          <w:t>Distribution List</w:t>
        </w:r>
        <w:r w:rsidR="00535EC2">
          <w:rPr>
            <w:noProof/>
            <w:webHidden/>
          </w:rPr>
          <w:tab/>
        </w:r>
        <w:r w:rsidR="00535EC2">
          <w:rPr>
            <w:noProof/>
            <w:webHidden/>
          </w:rPr>
          <w:fldChar w:fldCharType="begin"/>
        </w:r>
        <w:r w:rsidR="00535EC2">
          <w:rPr>
            <w:noProof/>
            <w:webHidden/>
          </w:rPr>
          <w:instrText xml:space="preserve"> PAGEREF _Toc194400656 \h </w:instrText>
        </w:r>
        <w:r w:rsidR="00535EC2">
          <w:rPr>
            <w:noProof/>
            <w:webHidden/>
          </w:rPr>
        </w:r>
        <w:r w:rsidR="00535EC2">
          <w:rPr>
            <w:noProof/>
            <w:webHidden/>
          </w:rPr>
          <w:fldChar w:fldCharType="separate"/>
        </w:r>
        <w:r w:rsidR="00535EC2">
          <w:rPr>
            <w:noProof/>
            <w:webHidden/>
          </w:rPr>
          <w:t>5</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57" w:history="1">
        <w:r w:rsidR="00535EC2" w:rsidRPr="00DA23B2">
          <w:rPr>
            <w:rStyle w:val="Hyperlink"/>
            <w:noProof/>
          </w:rPr>
          <w:t>1.1</w:t>
        </w:r>
        <w:r w:rsidR="00535EC2">
          <w:rPr>
            <w:rFonts w:asciiTheme="minorHAnsi" w:eastAsiaTheme="minorEastAsia" w:hAnsiTheme="minorHAnsi" w:cstheme="minorBidi"/>
            <w:noProof/>
          </w:rPr>
          <w:tab/>
        </w:r>
        <w:r w:rsidR="00535EC2" w:rsidRPr="00DA23B2">
          <w:rPr>
            <w:rStyle w:val="Hyperlink"/>
            <w:noProof/>
          </w:rPr>
          <w:t>Stakeholder Endorsement</w:t>
        </w:r>
        <w:r w:rsidR="00535EC2">
          <w:rPr>
            <w:noProof/>
            <w:webHidden/>
          </w:rPr>
          <w:tab/>
        </w:r>
        <w:r w:rsidR="00535EC2">
          <w:rPr>
            <w:noProof/>
            <w:webHidden/>
          </w:rPr>
          <w:fldChar w:fldCharType="begin"/>
        </w:r>
        <w:r w:rsidR="00535EC2">
          <w:rPr>
            <w:noProof/>
            <w:webHidden/>
          </w:rPr>
          <w:instrText xml:space="preserve"> PAGEREF _Toc194400657 \h </w:instrText>
        </w:r>
        <w:r w:rsidR="00535EC2">
          <w:rPr>
            <w:noProof/>
            <w:webHidden/>
          </w:rPr>
        </w:r>
        <w:r w:rsidR="00535EC2">
          <w:rPr>
            <w:noProof/>
            <w:webHidden/>
          </w:rPr>
          <w:fldChar w:fldCharType="separate"/>
        </w:r>
        <w:r w:rsidR="00535EC2">
          <w:rPr>
            <w:noProof/>
            <w:webHidden/>
          </w:rPr>
          <w:t>5</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58" w:history="1">
        <w:r w:rsidR="00535EC2" w:rsidRPr="00DA23B2">
          <w:rPr>
            <w:rStyle w:val="Hyperlink"/>
            <w:noProof/>
          </w:rPr>
          <w:t>1.2</w:t>
        </w:r>
        <w:r w:rsidR="00535EC2">
          <w:rPr>
            <w:rFonts w:asciiTheme="minorHAnsi" w:eastAsiaTheme="minorEastAsia" w:hAnsiTheme="minorHAnsi" w:cstheme="minorBidi"/>
            <w:noProof/>
          </w:rPr>
          <w:tab/>
        </w:r>
        <w:r w:rsidR="00535EC2" w:rsidRPr="00DA23B2">
          <w:rPr>
            <w:rStyle w:val="Hyperlink"/>
            <w:noProof/>
          </w:rPr>
          <w:t>Recommendation</w:t>
        </w:r>
        <w:r w:rsidR="00535EC2">
          <w:rPr>
            <w:noProof/>
            <w:webHidden/>
          </w:rPr>
          <w:tab/>
        </w:r>
        <w:r w:rsidR="00535EC2">
          <w:rPr>
            <w:noProof/>
            <w:webHidden/>
          </w:rPr>
          <w:fldChar w:fldCharType="begin"/>
        </w:r>
        <w:r w:rsidR="00535EC2">
          <w:rPr>
            <w:noProof/>
            <w:webHidden/>
          </w:rPr>
          <w:instrText xml:space="preserve"> PAGEREF _Toc194400658 \h </w:instrText>
        </w:r>
        <w:r w:rsidR="00535EC2">
          <w:rPr>
            <w:noProof/>
            <w:webHidden/>
          </w:rPr>
        </w:r>
        <w:r w:rsidR="00535EC2">
          <w:rPr>
            <w:noProof/>
            <w:webHidden/>
          </w:rPr>
          <w:fldChar w:fldCharType="separate"/>
        </w:r>
        <w:r w:rsidR="00535EC2">
          <w:rPr>
            <w:noProof/>
            <w:webHidden/>
          </w:rPr>
          <w:t>5</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59" w:history="1">
        <w:r w:rsidR="00535EC2" w:rsidRPr="00DA23B2">
          <w:rPr>
            <w:rStyle w:val="Hyperlink"/>
            <w:noProof/>
          </w:rPr>
          <w:t>1.3</w:t>
        </w:r>
        <w:r w:rsidR="00535EC2">
          <w:rPr>
            <w:rFonts w:asciiTheme="minorHAnsi" w:eastAsiaTheme="minorEastAsia" w:hAnsiTheme="minorHAnsi" w:cstheme="minorBidi"/>
            <w:noProof/>
          </w:rPr>
          <w:tab/>
        </w:r>
        <w:r w:rsidR="00535EC2" w:rsidRPr="00DA23B2">
          <w:rPr>
            <w:rStyle w:val="Hyperlink"/>
            <w:noProof/>
          </w:rPr>
          <w:t>Comments</w:t>
        </w:r>
        <w:r w:rsidR="00535EC2">
          <w:rPr>
            <w:noProof/>
            <w:webHidden/>
          </w:rPr>
          <w:tab/>
        </w:r>
        <w:r w:rsidR="00535EC2">
          <w:rPr>
            <w:noProof/>
            <w:webHidden/>
          </w:rPr>
          <w:fldChar w:fldCharType="begin"/>
        </w:r>
        <w:r w:rsidR="00535EC2">
          <w:rPr>
            <w:noProof/>
            <w:webHidden/>
          </w:rPr>
          <w:instrText xml:space="preserve"> PAGEREF _Toc194400659 \h </w:instrText>
        </w:r>
        <w:r w:rsidR="00535EC2">
          <w:rPr>
            <w:noProof/>
            <w:webHidden/>
          </w:rPr>
        </w:r>
        <w:r w:rsidR="00535EC2">
          <w:rPr>
            <w:noProof/>
            <w:webHidden/>
          </w:rPr>
          <w:fldChar w:fldCharType="separate"/>
        </w:r>
        <w:r w:rsidR="00535EC2">
          <w:rPr>
            <w:noProof/>
            <w:webHidden/>
          </w:rPr>
          <w:t>6</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60" w:history="1">
        <w:r w:rsidR="00535EC2" w:rsidRPr="00DA23B2">
          <w:rPr>
            <w:rStyle w:val="Hyperlink"/>
            <w:noProof/>
          </w:rPr>
          <w:t>Performance Testing Process</w:t>
        </w:r>
        <w:r w:rsidR="00535EC2">
          <w:rPr>
            <w:noProof/>
            <w:webHidden/>
          </w:rPr>
          <w:tab/>
        </w:r>
        <w:r w:rsidR="00535EC2">
          <w:rPr>
            <w:noProof/>
            <w:webHidden/>
          </w:rPr>
          <w:fldChar w:fldCharType="begin"/>
        </w:r>
        <w:r w:rsidR="00535EC2">
          <w:rPr>
            <w:noProof/>
            <w:webHidden/>
          </w:rPr>
          <w:instrText xml:space="preserve"> PAGEREF _Toc194400660 \h </w:instrText>
        </w:r>
        <w:r w:rsidR="00535EC2">
          <w:rPr>
            <w:noProof/>
            <w:webHidden/>
          </w:rPr>
        </w:r>
        <w:r w:rsidR="00535EC2">
          <w:rPr>
            <w:noProof/>
            <w:webHidden/>
          </w:rPr>
          <w:fldChar w:fldCharType="separate"/>
        </w:r>
        <w:r w:rsidR="00535EC2">
          <w:rPr>
            <w:noProof/>
            <w:webHidden/>
          </w:rPr>
          <w:t>6</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61" w:history="1">
        <w:r w:rsidR="00535EC2" w:rsidRPr="00DA23B2">
          <w:rPr>
            <w:rStyle w:val="Hyperlink"/>
            <w:noProof/>
          </w:rPr>
          <w:t>1.3.1</w:t>
        </w:r>
        <w:r w:rsidR="00535EC2">
          <w:rPr>
            <w:rFonts w:asciiTheme="minorHAnsi" w:eastAsiaTheme="minorEastAsia" w:hAnsiTheme="minorHAnsi" w:cstheme="minorBidi"/>
            <w:noProof/>
          </w:rPr>
          <w:tab/>
        </w:r>
        <w:r w:rsidR="00535EC2" w:rsidRPr="00DA23B2">
          <w:rPr>
            <w:rStyle w:val="Hyperlink"/>
            <w:noProof/>
          </w:rPr>
          <w:t>Non-Functional Requirements</w:t>
        </w:r>
        <w:r w:rsidR="00535EC2">
          <w:rPr>
            <w:noProof/>
            <w:webHidden/>
          </w:rPr>
          <w:tab/>
        </w:r>
        <w:r w:rsidR="00535EC2">
          <w:rPr>
            <w:noProof/>
            <w:webHidden/>
          </w:rPr>
          <w:fldChar w:fldCharType="begin"/>
        </w:r>
        <w:r w:rsidR="00535EC2">
          <w:rPr>
            <w:noProof/>
            <w:webHidden/>
          </w:rPr>
          <w:instrText xml:space="preserve"> PAGEREF _Toc194400661 \h </w:instrText>
        </w:r>
        <w:r w:rsidR="00535EC2">
          <w:rPr>
            <w:noProof/>
            <w:webHidden/>
          </w:rPr>
        </w:r>
        <w:r w:rsidR="00535EC2">
          <w:rPr>
            <w:noProof/>
            <w:webHidden/>
          </w:rPr>
          <w:fldChar w:fldCharType="separate"/>
        </w:r>
        <w:r w:rsidR="00535EC2">
          <w:rPr>
            <w:noProof/>
            <w:webHidden/>
          </w:rPr>
          <w:t>6</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62" w:history="1">
        <w:r w:rsidR="00535EC2" w:rsidRPr="00DA23B2">
          <w:rPr>
            <w:rStyle w:val="Hyperlink"/>
            <w:noProof/>
          </w:rPr>
          <w:t>1.3.2</w:t>
        </w:r>
        <w:r w:rsidR="00535EC2">
          <w:rPr>
            <w:rFonts w:asciiTheme="minorHAnsi" w:eastAsiaTheme="minorEastAsia" w:hAnsiTheme="minorHAnsi" w:cstheme="minorBidi"/>
            <w:noProof/>
          </w:rPr>
          <w:tab/>
        </w:r>
        <w:r w:rsidR="00535EC2" w:rsidRPr="00DA23B2">
          <w:rPr>
            <w:rStyle w:val="Hyperlink"/>
            <w:noProof/>
          </w:rPr>
          <w:t>Application Architecture Diagram:-</w:t>
        </w:r>
        <w:r w:rsidR="00535EC2">
          <w:rPr>
            <w:noProof/>
            <w:webHidden/>
          </w:rPr>
          <w:tab/>
        </w:r>
        <w:r w:rsidR="00535EC2">
          <w:rPr>
            <w:noProof/>
            <w:webHidden/>
          </w:rPr>
          <w:fldChar w:fldCharType="begin"/>
        </w:r>
        <w:r w:rsidR="00535EC2">
          <w:rPr>
            <w:noProof/>
            <w:webHidden/>
          </w:rPr>
          <w:instrText xml:space="preserve"> PAGEREF _Toc194400662 \h </w:instrText>
        </w:r>
        <w:r w:rsidR="00535EC2">
          <w:rPr>
            <w:noProof/>
            <w:webHidden/>
          </w:rPr>
        </w:r>
        <w:r w:rsidR="00535EC2">
          <w:rPr>
            <w:noProof/>
            <w:webHidden/>
          </w:rPr>
          <w:fldChar w:fldCharType="separate"/>
        </w:r>
        <w:r w:rsidR="00535EC2">
          <w:rPr>
            <w:noProof/>
            <w:webHidden/>
          </w:rPr>
          <w:t>7</w:t>
        </w:r>
        <w:r w:rsidR="00535EC2">
          <w:rPr>
            <w:noProof/>
            <w:webHidden/>
          </w:rPr>
          <w:fldChar w:fldCharType="end"/>
        </w:r>
      </w:hyperlink>
    </w:p>
    <w:p w:rsidR="00535EC2" w:rsidRDefault="009107EA">
      <w:pPr>
        <w:pStyle w:val="TOC2"/>
        <w:tabs>
          <w:tab w:val="right" w:leader="dot" w:pos="8630"/>
        </w:tabs>
        <w:rPr>
          <w:rFonts w:asciiTheme="minorHAnsi" w:eastAsiaTheme="minorEastAsia" w:hAnsiTheme="minorHAnsi" w:cstheme="minorBidi"/>
          <w:noProof/>
        </w:rPr>
      </w:pPr>
      <w:hyperlink w:anchor="_Toc194400663" w:history="1">
        <w:r w:rsidR="00535EC2" w:rsidRPr="00DA23B2">
          <w:rPr>
            <w:rStyle w:val="Hyperlink"/>
            <w:noProof/>
          </w:rPr>
          <w:t>&lt;Diagram&gt;</w:t>
        </w:r>
        <w:r w:rsidR="00535EC2">
          <w:rPr>
            <w:noProof/>
            <w:webHidden/>
          </w:rPr>
          <w:tab/>
        </w:r>
        <w:r w:rsidR="00535EC2">
          <w:rPr>
            <w:noProof/>
            <w:webHidden/>
          </w:rPr>
          <w:fldChar w:fldCharType="begin"/>
        </w:r>
        <w:r w:rsidR="00535EC2">
          <w:rPr>
            <w:noProof/>
            <w:webHidden/>
          </w:rPr>
          <w:instrText xml:space="preserve"> PAGEREF _Toc194400663 \h </w:instrText>
        </w:r>
        <w:r w:rsidR="00535EC2">
          <w:rPr>
            <w:noProof/>
            <w:webHidden/>
          </w:rPr>
        </w:r>
        <w:r w:rsidR="00535EC2">
          <w:rPr>
            <w:noProof/>
            <w:webHidden/>
          </w:rPr>
          <w:fldChar w:fldCharType="separate"/>
        </w:r>
        <w:r w:rsidR="00535EC2">
          <w:rPr>
            <w:noProof/>
            <w:webHidden/>
          </w:rPr>
          <w:t>7</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64" w:history="1">
        <w:r w:rsidR="00535EC2" w:rsidRPr="00DA23B2">
          <w:rPr>
            <w:rStyle w:val="Hyperlink"/>
            <w:noProof/>
          </w:rPr>
          <w:t>1.3.3</w:t>
        </w:r>
        <w:r w:rsidR="00535EC2">
          <w:rPr>
            <w:rFonts w:asciiTheme="minorHAnsi" w:eastAsiaTheme="minorEastAsia" w:hAnsiTheme="minorHAnsi" w:cstheme="minorBidi"/>
            <w:noProof/>
          </w:rPr>
          <w:tab/>
        </w:r>
        <w:r w:rsidR="00535EC2" w:rsidRPr="00DA23B2">
          <w:rPr>
            <w:rStyle w:val="Hyperlink"/>
            <w:noProof/>
          </w:rPr>
          <w:t>Neon Functional Test</w:t>
        </w:r>
        <w:r w:rsidR="00535EC2">
          <w:rPr>
            <w:noProof/>
            <w:webHidden/>
          </w:rPr>
          <w:tab/>
        </w:r>
        <w:r w:rsidR="00535EC2">
          <w:rPr>
            <w:noProof/>
            <w:webHidden/>
          </w:rPr>
          <w:fldChar w:fldCharType="begin"/>
        </w:r>
        <w:r w:rsidR="00535EC2">
          <w:rPr>
            <w:noProof/>
            <w:webHidden/>
          </w:rPr>
          <w:instrText xml:space="preserve"> PAGEREF _Toc194400664 \h </w:instrText>
        </w:r>
        <w:r w:rsidR="00535EC2">
          <w:rPr>
            <w:noProof/>
            <w:webHidden/>
          </w:rPr>
        </w:r>
        <w:r w:rsidR="00535EC2">
          <w:rPr>
            <w:noProof/>
            <w:webHidden/>
          </w:rPr>
          <w:fldChar w:fldCharType="separate"/>
        </w:r>
        <w:r w:rsidR="00535EC2">
          <w:rPr>
            <w:noProof/>
            <w:webHidden/>
          </w:rPr>
          <w:t>7</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65" w:history="1">
        <w:r w:rsidR="00535EC2" w:rsidRPr="00DA23B2">
          <w:rPr>
            <w:rStyle w:val="Hyperlink"/>
            <w:noProof/>
          </w:rPr>
          <w:t>1.4</w:t>
        </w:r>
        <w:r w:rsidR="00535EC2">
          <w:rPr>
            <w:rFonts w:asciiTheme="minorHAnsi" w:eastAsiaTheme="minorEastAsia" w:hAnsiTheme="minorHAnsi" w:cstheme="minorBidi"/>
            <w:noProof/>
          </w:rPr>
          <w:tab/>
        </w:r>
        <w:r w:rsidR="00535EC2" w:rsidRPr="00DA23B2">
          <w:rPr>
            <w:rStyle w:val="Hyperlink"/>
            <w:noProof/>
          </w:rPr>
          <w:t>Purpose of Performance Test Strategy</w:t>
        </w:r>
        <w:r w:rsidR="00535EC2">
          <w:rPr>
            <w:noProof/>
            <w:webHidden/>
          </w:rPr>
          <w:tab/>
        </w:r>
        <w:r w:rsidR="00535EC2">
          <w:rPr>
            <w:noProof/>
            <w:webHidden/>
          </w:rPr>
          <w:fldChar w:fldCharType="begin"/>
        </w:r>
        <w:r w:rsidR="00535EC2">
          <w:rPr>
            <w:noProof/>
            <w:webHidden/>
          </w:rPr>
          <w:instrText xml:space="preserve"> PAGEREF _Toc194400665 \h </w:instrText>
        </w:r>
        <w:r w:rsidR="00535EC2">
          <w:rPr>
            <w:noProof/>
            <w:webHidden/>
          </w:rPr>
        </w:r>
        <w:r w:rsidR="00535EC2">
          <w:rPr>
            <w:noProof/>
            <w:webHidden/>
          </w:rPr>
          <w:fldChar w:fldCharType="separate"/>
        </w:r>
        <w:r w:rsidR="00535EC2">
          <w:rPr>
            <w:noProof/>
            <w:webHidden/>
          </w:rPr>
          <w:t>7</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66" w:history="1">
        <w:r w:rsidR="00535EC2" w:rsidRPr="00DA23B2">
          <w:rPr>
            <w:rStyle w:val="Hyperlink"/>
            <w:noProof/>
          </w:rPr>
          <w:t>1.5</w:t>
        </w:r>
        <w:r w:rsidR="00535EC2">
          <w:rPr>
            <w:rFonts w:asciiTheme="minorHAnsi" w:eastAsiaTheme="minorEastAsia" w:hAnsiTheme="minorHAnsi" w:cstheme="minorBidi"/>
            <w:noProof/>
          </w:rPr>
          <w:tab/>
        </w:r>
        <w:r w:rsidR="00535EC2" w:rsidRPr="00DA23B2">
          <w:rPr>
            <w:rStyle w:val="Hyperlink"/>
            <w:noProof/>
          </w:rPr>
          <w:t>Intended Audience of the Strategy</w:t>
        </w:r>
        <w:r w:rsidR="00535EC2">
          <w:rPr>
            <w:noProof/>
            <w:webHidden/>
          </w:rPr>
          <w:tab/>
        </w:r>
        <w:r w:rsidR="00535EC2">
          <w:rPr>
            <w:noProof/>
            <w:webHidden/>
          </w:rPr>
          <w:fldChar w:fldCharType="begin"/>
        </w:r>
        <w:r w:rsidR="00535EC2">
          <w:rPr>
            <w:noProof/>
            <w:webHidden/>
          </w:rPr>
          <w:instrText xml:space="preserve"> PAGEREF _Toc194400666 \h </w:instrText>
        </w:r>
        <w:r w:rsidR="00535EC2">
          <w:rPr>
            <w:noProof/>
            <w:webHidden/>
          </w:rPr>
        </w:r>
        <w:r w:rsidR="00535EC2">
          <w:rPr>
            <w:noProof/>
            <w:webHidden/>
          </w:rPr>
          <w:fldChar w:fldCharType="separate"/>
        </w:r>
        <w:r w:rsidR="00535EC2">
          <w:rPr>
            <w:noProof/>
            <w:webHidden/>
          </w:rPr>
          <w:t>7</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67" w:history="1">
        <w:r w:rsidR="00535EC2" w:rsidRPr="00DA23B2">
          <w:rPr>
            <w:rStyle w:val="Hyperlink"/>
            <w:i/>
            <w:iCs/>
            <w:noProof/>
          </w:rPr>
          <w:t>Glossary</w:t>
        </w:r>
        <w:r w:rsidR="00535EC2">
          <w:rPr>
            <w:noProof/>
            <w:webHidden/>
          </w:rPr>
          <w:tab/>
        </w:r>
        <w:r w:rsidR="00535EC2">
          <w:rPr>
            <w:noProof/>
            <w:webHidden/>
          </w:rPr>
          <w:fldChar w:fldCharType="begin"/>
        </w:r>
        <w:r w:rsidR="00535EC2">
          <w:rPr>
            <w:noProof/>
            <w:webHidden/>
          </w:rPr>
          <w:instrText xml:space="preserve"> PAGEREF _Toc194400667 \h </w:instrText>
        </w:r>
        <w:r w:rsidR="00535EC2">
          <w:rPr>
            <w:noProof/>
            <w:webHidden/>
          </w:rPr>
        </w:r>
        <w:r w:rsidR="00535EC2">
          <w:rPr>
            <w:noProof/>
            <w:webHidden/>
          </w:rPr>
          <w:fldChar w:fldCharType="separate"/>
        </w:r>
        <w:r w:rsidR="00535EC2">
          <w:rPr>
            <w:noProof/>
            <w:webHidden/>
          </w:rPr>
          <w:t>8</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68" w:history="1">
        <w:r w:rsidR="00535EC2" w:rsidRPr="00DA23B2">
          <w:rPr>
            <w:rStyle w:val="Hyperlink"/>
            <w:noProof/>
          </w:rPr>
          <w:t>Introduction</w:t>
        </w:r>
        <w:r w:rsidR="00535EC2">
          <w:rPr>
            <w:noProof/>
            <w:webHidden/>
          </w:rPr>
          <w:tab/>
        </w:r>
        <w:r w:rsidR="00535EC2">
          <w:rPr>
            <w:noProof/>
            <w:webHidden/>
          </w:rPr>
          <w:fldChar w:fldCharType="begin"/>
        </w:r>
        <w:r w:rsidR="00535EC2">
          <w:rPr>
            <w:noProof/>
            <w:webHidden/>
          </w:rPr>
          <w:instrText xml:space="preserve"> PAGEREF _Toc194400668 \h </w:instrText>
        </w:r>
        <w:r w:rsidR="00535EC2">
          <w:rPr>
            <w:noProof/>
            <w:webHidden/>
          </w:rPr>
        </w:r>
        <w:r w:rsidR="00535EC2">
          <w:rPr>
            <w:noProof/>
            <w:webHidden/>
          </w:rPr>
          <w:fldChar w:fldCharType="separate"/>
        </w:r>
        <w:r w:rsidR="00535EC2">
          <w:rPr>
            <w:noProof/>
            <w:webHidden/>
          </w:rPr>
          <w:t>8</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69" w:history="1">
        <w:r w:rsidR="00535EC2" w:rsidRPr="00DA23B2">
          <w:rPr>
            <w:rStyle w:val="Hyperlink"/>
            <w:noProof/>
            <w:lang w:val="en"/>
          </w:rPr>
          <w:t>1.6</w:t>
        </w:r>
        <w:r w:rsidR="00535EC2">
          <w:rPr>
            <w:rFonts w:asciiTheme="minorHAnsi" w:eastAsiaTheme="minorEastAsia" w:hAnsiTheme="minorHAnsi" w:cstheme="minorBidi"/>
            <w:noProof/>
          </w:rPr>
          <w:tab/>
        </w:r>
        <w:r w:rsidR="00535EC2" w:rsidRPr="00DA23B2">
          <w:rPr>
            <w:rStyle w:val="Hyperlink"/>
            <w:noProof/>
            <w:lang w:val="en"/>
          </w:rPr>
          <w:t>Identify Key Scenarios</w:t>
        </w:r>
        <w:r w:rsidR="00535EC2">
          <w:rPr>
            <w:noProof/>
            <w:webHidden/>
          </w:rPr>
          <w:tab/>
        </w:r>
        <w:r w:rsidR="00535EC2">
          <w:rPr>
            <w:noProof/>
            <w:webHidden/>
          </w:rPr>
          <w:fldChar w:fldCharType="begin"/>
        </w:r>
        <w:r w:rsidR="00535EC2">
          <w:rPr>
            <w:noProof/>
            <w:webHidden/>
          </w:rPr>
          <w:instrText xml:space="preserve"> PAGEREF _Toc194400669 \h </w:instrText>
        </w:r>
        <w:r w:rsidR="00535EC2">
          <w:rPr>
            <w:noProof/>
            <w:webHidden/>
          </w:rPr>
        </w:r>
        <w:r w:rsidR="00535EC2">
          <w:rPr>
            <w:noProof/>
            <w:webHidden/>
          </w:rPr>
          <w:fldChar w:fldCharType="separate"/>
        </w:r>
        <w:r w:rsidR="00535EC2">
          <w:rPr>
            <w:noProof/>
            <w:webHidden/>
          </w:rPr>
          <w:t>9</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70" w:history="1">
        <w:r w:rsidR="00535EC2" w:rsidRPr="00DA23B2">
          <w:rPr>
            <w:rStyle w:val="Hyperlink"/>
            <w:noProof/>
            <w:lang w:val="en"/>
          </w:rPr>
          <w:t>1.7</w:t>
        </w:r>
        <w:r w:rsidR="00535EC2">
          <w:rPr>
            <w:rFonts w:asciiTheme="minorHAnsi" w:eastAsiaTheme="minorEastAsia" w:hAnsiTheme="minorHAnsi" w:cstheme="minorBidi"/>
            <w:noProof/>
          </w:rPr>
          <w:tab/>
        </w:r>
        <w:r w:rsidR="00535EC2" w:rsidRPr="00DA23B2">
          <w:rPr>
            <w:rStyle w:val="Hyperlink"/>
            <w:noProof/>
            <w:lang w:val="en"/>
          </w:rPr>
          <w:t>Identify Work Load</w:t>
        </w:r>
        <w:r w:rsidR="00535EC2">
          <w:rPr>
            <w:noProof/>
            <w:webHidden/>
          </w:rPr>
          <w:tab/>
        </w:r>
        <w:r w:rsidR="00535EC2">
          <w:rPr>
            <w:noProof/>
            <w:webHidden/>
          </w:rPr>
          <w:fldChar w:fldCharType="begin"/>
        </w:r>
        <w:r w:rsidR="00535EC2">
          <w:rPr>
            <w:noProof/>
            <w:webHidden/>
          </w:rPr>
          <w:instrText xml:space="preserve"> PAGEREF _Toc194400670 \h </w:instrText>
        </w:r>
        <w:r w:rsidR="00535EC2">
          <w:rPr>
            <w:noProof/>
            <w:webHidden/>
          </w:rPr>
        </w:r>
        <w:r w:rsidR="00535EC2">
          <w:rPr>
            <w:noProof/>
            <w:webHidden/>
          </w:rPr>
          <w:fldChar w:fldCharType="separate"/>
        </w:r>
        <w:r w:rsidR="00535EC2">
          <w:rPr>
            <w:noProof/>
            <w:webHidden/>
          </w:rPr>
          <w:t>9</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71" w:history="1">
        <w:r w:rsidR="00535EC2" w:rsidRPr="00DA23B2">
          <w:rPr>
            <w:rStyle w:val="Hyperlink"/>
            <w:noProof/>
            <w:lang w:val="en"/>
          </w:rPr>
          <w:t>1.8</w:t>
        </w:r>
        <w:r w:rsidR="00535EC2">
          <w:rPr>
            <w:rFonts w:asciiTheme="minorHAnsi" w:eastAsiaTheme="minorEastAsia" w:hAnsiTheme="minorHAnsi" w:cstheme="minorBidi"/>
            <w:noProof/>
          </w:rPr>
          <w:tab/>
        </w:r>
        <w:r w:rsidR="00535EC2" w:rsidRPr="00DA23B2">
          <w:rPr>
            <w:rStyle w:val="Hyperlink"/>
            <w:noProof/>
            <w:lang w:val="en"/>
          </w:rPr>
          <w:t>Identify Metrics</w:t>
        </w:r>
        <w:r w:rsidR="00535EC2">
          <w:rPr>
            <w:noProof/>
            <w:webHidden/>
          </w:rPr>
          <w:tab/>
        </w:r>
        <w:r w:rsidR="00535EC2">
          <w:rPr>
            <w:noProof/>
            <w:webHidden/>
          </w:rPr>
          <w:fldChar w:fldCharType="begin"/>
        </w:r>
        <w:r w:rsidR="00535EC2">
          <w:rPr>
            <w:noProof/>
            <w:webHidden/>
          </w:rPr>
          <w:instrText xml:space="preserve"> PAGEREF _Toc194400671 \h </w:instrText>
        </w:r>
        <w:r w:rsidR="00535EC2">
          <w:rPr>
            <w:noProof/>
            <w:webHidden/>
          </w:rPr>
        </w:r>
        <w:r w:rsidR="00535EC2">
          <w:rPr>
            <w:noProof/>
            <w:webHidden/>
          </w:rPr>
          <w:fldChar w:fldCharType="separate"/>
        </w:r>
        <w:r w:rsidR="00535EC2">
          <w:rPr>
            <w:noProof/>
            <w:webHidden/>
          </w:rPr>
          <w:t>10</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72" w:history="1">
        <w:r w:rsidR="00535EC2" w:rsidRPr="00DA23B2">
          <w:rPr>
            <w:rStyle w:val="Hyperlink"/>
            <w:noProof/>
            <w:lang w:val="en"/>
          </w:rPr>
          <w:t>1.9</w:t>
        </w:r>
        <w:r w:rsidR="00535EC2">
          <w:rPr>
            <w:rFonts w:asciiTheme="minorHAnsi" w:eastAsiaTheme="minorEastAsia" w:hAnsiTheme="minorHAnsi" w:cstheme="minorBidi"/>
            <w:noProof/>
          </w:rPr>
          <w:tab/>
        </w:r>
        <w:r w:rsidR="00535EC2" w:rsidRPr="00DA23B2">
          <w:rPr>
            <w:rStyle w:val="Hyperlink"/>
            <w:noProof/>
            <w:lang w:val="en"/>
          </w:rPr>
          <w:t>Create Test Cases</w:t>
        </w:r>
        <w:r w:rsidR="00535EC2">
          <w:rPr>
            <w:noProof/>
            <w:webHidden/>
          </w:rPr>
          <w:tab/>
        </w:r>
        <w:r w:rsidR="00535EC2">
          <w:rPr>
            <w:noProof/>
            <w:webHidden/>
          </w:rPr>
          <w:fldChar w:fldCharType="begin"/>
        </w:r>
        <w:r w:rsidR="00535EC2">
          <w:rPr>
            <w:noProof/>
            <w:webHidden/>
          </w:rPr>
          <w:instrText xml:space="preserve"> PAGEREF _Toc194400672 \h </w:instrText>
        </w:r>
        <w:r w:rsidR="00535EC2">
          <w:rPr>
            <w:noProof/>
            <w:webHidden/>
          </w:rPr>
        </w:r>
        <w:r w:rsidR="00535EC2">
          <w:rPr>
            <w:noProof/>
            <w:webHidden/>
          </w:rPr>
          <w:fldChar w:fldCharType="separate"/>
        </w:r>
        <w:r w:rsidR="00535EC2">
          <w:rPr>
            <w:noProof/>
            <w:webHidden/>
          </w:rPr>
          <w:t>10</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73" w:history="1">
        <w:r w:rsidR="00535EC2" w:rsidRPr="00DA23B2">
          <w:rPr>
            <w:rStyle w:val="Hyperlink"/>
            <w:noProof/>
          </w:rPr>
          <w:t>1.10</w:t>
        </w:r>
        <w:r w:rsidR="00535EC2">
          <w:rPr>
            <w:rFonts w:asciiTheme="minorHAnsi" w:eastAsiaTheme="minorEastAsia" w:hAnsiTheme="minorHAnsi" w:cstheme="minorBidi"/>
            <w:noProof/>
          </w:rPr>
          <w:tab/>
        </w:r>
        <w:r w:rsidR="00535EC2" w:rsidRPr="00DA23B2">
          <w:rPr>
            <w:rStyle w:val="Hyperlink"/>
            <w:noProof/>
          </w:rPr>
          <w:t>Simulate Load</w:t>
        </w:r>
        <w:r w:rsidR="00535EC2">
          <w:rPr>
            <w:noProof/>
            <w:webHidden/>
          </w:rPr>
          <w:tab/>
        </w:r>
        <w:r w:rsidR="00535EC2">
          <w:rPr>
            <w:noProof/>
            <w:webHidden/>
          </w:rPr>
          <w:fldChar w:fldCharType="begin"/>
        </w:r>
        <w:r w:rsidR="00535EC2">
          <w:rPr>
            <w:noProof/>
            <w:webHidden/>
          </w:rPr>
          <w:instrText xml:space="preserve"> PAGEREF _Toc194400673 \h </w:instrText>
        </w:r>
        <w:r w:rsidR="00535EC2">
          <w:rPr>
            <w:noProof/>
            <w:webHidden/>
          </w:rPr>
        </w:r>
        <w:r w:rsidR="00535EC2">
          <w:rPr>
            <w:noProof/>
            <w:webHidden/>
          </w:rPr>
          <w:fldChar w:fldCharType="separate"/>
        </w:r>
        <w:r w:rsidR="00535EC2">
          <w:rPr>
            <w:noProof/>
            <w:webHidden/>
          </w:rPr>
          <w:t>11</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74" w:history="1">
        <w:r w:rsidR="00535EC2" w:rsidRPr="00DA23B2">
          <w:rPr>
            <w:rStyle w:val="Hyperlink"/>
            <w:noProof/>
          </w:rPr>
          <w:t>1.10.1</w:t>
        </w:r>
        <w:r w:rsidR="00535EC2">
          <w:rPr>
            <w:rFonts w:asciiTheme="minorHAnsi" w:eastAsiaTheme="minorEastAsia" w:hAnsiTheme="minorHAnsi" w:cstheme="minorBidi"/>
            <w:noProof/>
          </w:rPr>
          <w:tab/>
        </w:r>
        <w:r w:rsidR="00535EC2" w:rsidRPr="00DA23B2">
          <w:rPr>
            <w:rStyle w:val="Hyperlink"/>
            <w:noProof/>
          </w:rPr>
          <w:t>Performance Testing Types</w:t>
        </w:r>
        <w:r w:rsidR="00535EC2">
          <w:rPr>
            <w:noProof/>
            <w:webHidden/>
          </w:rPr>
          <w:tab/>
        </w:r>
        <w:r w:rsidR="00535EC2">
          <w:rPr>
            <w:noProof/>
            <w:webHidden/>
          </w:rPr>
          <w:fldChar w:fldCharType="begin"/>
        </w:r>
        <w:r w:rsidR="00535EC2">
          <w:rPr>
            <w:noProof/>
            <w:webHidden/>
          </w:rPr>
          <w:instrText xml:space="preserve"> PAGEREF _Toc194400674 \h </w:instrText>
        </w:r>
        <w:r w:rsidR="00535EC2">
          <w:rPr>
            <w:noProof/>
            <w:webHidden/>
          </w:rPr>
        </w:r>
        <w:r w:rsidR="00535EC2">
          <w:rPr>
            <w:noProof/>
            <w:webHidden/>
          </w:rPr>
          <w:fldChar w:fldCharType="separate"/>
        </w:r>
        <w:r w:rsidR="00535EC2">
          <w:rPr>
            <w:noProof/>
            <w:webHidden/>
          </w:rPr>
          <w:t>11</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75" w:history="1">
        <w:r w:rsidR="00535EC2" w:rsidRPr="00DA23B2">
          <w:rPr>
            <w:rStyle w:val="Hyperlink"/>
            <w:noProof/>
          </w:rPr>
          <w:t>1.10.2</w:t>
        </w:r>
        <w:r w:rsidR="00535EC2">
          <w:rPr>
            <w:rFonts w:asciiTheme="minorHAnsi" w:eastAsiaTheme="minorEastAsia" w:hAnsiTheme="minorHAnsi" w:cstheme="minorBidi"/>
            <w:noProof/>
          </w:rPr>
          <w:tab/>
        </w:r>
        <w:r w:rsidR="00535EC2" w:rsidRPr="00DA23B2">
          <w:rPr>
            <w:rStyle w:val="Hyperlink"/>
            <w:noProof/>
          </w:rPr>
          <w:t>Performance Test Approach</w:t>
        </w:r>
        <w:r w:rsidR="00535EC2">
          <w:rPr>
            <w:noProof/>
            <w:webHidden/>
          </w:rPr>
          <w:tab/>
        </w:r>
        <w:r w:rsidR="00535EC2">
          <w:rPr>
            <w:noProof/>
            <w:webHidden/>
          </w:rPr>
          <w:fldChar w:fldCharType="begin"/>
        </w:r>
        <w:r w:rsidR="00535EC2">
          <w:rPr>
            <w:noProof/>
            <w:webHidden/>
          </w:rPr>
          <w:instrText xml:space="preserve"> PAGEREF _Toc194400675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76" w:history="1">
        <w:r w:rsidR="00535EC2">
          <w:rPr>
            <w:noProof/>
            <w:webHidden/>
          </w:rPr>
          <w:tab/>
        </w:r>
        <w:r w:rsidR="00535EC2">
          <w:rPr>
            <w:noProof/>
            <w:webHidden/>
          </w:rPr>
          <w:fldChar w:fldCharType="begin"/>
        </w:r>
        <w:r w:rsidR="00535EC2">
          <w:rPr>
            <w:noProof/>
            <w:webHidden/>
          </w:rPr>
          <w:instrText xml:space="preserve"> PAGEREF _Toc194400676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77" w:history="1">
        <w:r w:rsidR="00535EC2">
          <w:rPr>
            <w:noProof/>
            <w:webHidden/>
          </w:rPr>
          <w:tab/>
        </w:r>
        <w:r w:rsidR="00535EC2">
          <w:rPr>
            <w:noProof/>
            <w:webHidden/>
          </w:rPr>
          <w:fldChar w:fldCharType="begin"/>
        </w:r>
        <w:r w:rsidR="00535EC2">
          <w:rPr>
            <w:noProof/>
            <w:webHidden/>
          </w:rPr>
          <w:instrText xml:space="preserve"> PAGEREF _Toc194400677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78" w:history="1">
        <w:r w:rsidR="00535EC2">
          <w:rPr>
            <w:noProof/>
            <w:webHidden/>
          </w:rPr>
          <w:tab/>
        </w:r>
        <w:r w:rsidR="00535EC2">
          <w:rPr>
            <w:noProof/>
            <w:webHidden/>
          </w:rPr>
          <w:fldChar w:fldCharType="begin"/>
        </w:r>
        <w:r w:rsidR="00535EC2">
          <w:rPr>
            <w:noProof/>
            <w:webHidden/>
          </w:rPr>
          <w:instrText xml:space="preserve"> PAGEREF _Toc194400678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79" w:history="1">
        <w:r w:rsidR="00535EC2">
          <w:rPr>
            <w:noProof/>
            <w:webHidden/>
          </w:rPr>
          <w:tab/>
        </w:r>
        <w:r w:rsidR="00535EC2">
          <w:rPr>
            <w:noProof/>
            <w:webHidden/>
          </w:rPr>
          <w:fldChar w:fldCharType="begin"/>
        </w:r>
        <w:r w:rsidR="00535EC2">
          <w:rPr>
            <w:noProof/>
            <w:webHidden/>
          </w:rPr>
          <w:instrText xml:space="preserve"> PAGEREF _Toc194400679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right" w:leader="dot" w:pos="8630"/>
        </w:tabs>
        <w:rPr>
          <w:rFonts w:asciiTheme="minorHAnsi" w:eastAsiaTheme="minorEastAsia" w:hAnsiTheme="minorHAnsi" w:cstheme="minorBidi"/>
          <w:noProof/>
        </w:rPr>
      </w:pPr>
      <w:hyperlink w:anchor="_Toc194400680" w:history="1">
        <w:r w:rsidR="00535EC2">
          <w:rPr>
            <w:noProof/>
            <w:webHidden/>
          </w:rPr>
          <w:tab/>
        </w:r>
        <w:r w:rsidR="00535EC2">
          <w:rPr>
            <w:noProof/>
            <w:webHidden/>
          </w:rPr>
          <w:fldChar w:fldCharType="begin"/>
        </w:r>
        <w:r w:rsidR="00535EC2">
          <w:rPr>
            <w:noProof/>
            <w:webHidden/>
          </w:rPr>
          <w:instrText xml:space="preserve"> PAGEREF _Toc194400680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3"/>
        <w:tabs>
          <w:tab w:val="left" w:pos="1320"/>
          <w:tab w:val="right" w:leader="dot" w:pos="8630"/>
        </w:tabs>
        <w:rPr>
          <w:rFonts w:asciiTheme="minorHAnsi" w:eastAsiaTheme="minorEastAsia" w:hAnsiTheme="minorHAnsi" w:cstheme="minorBidi"/>
          <w:noProof/>
        </w:rPr>
      </w:pPr>
      <w:hyperlink w:anchor="_Toc194400681" w:history="1">
        <w:r w:rsidR="00535EC2" w:rsidRPr="00DA23B2">
          <w:rPr>
            <w:rStyle w:val="Hyperlink"/>
            <w:noProof/>
          </w:rPr>
          <w:t>1.10.3</w:t>
        </w:r>
        <w:r w:rsidR="00535EC2">
          <w:rPr>
            <w:rFonts w:asciiTheme="minorHAnsi" w:eastAsiaTheme="minorEastAsia" w:hAnsiTheme="minorHAnsi" w:cstheme="minorBidi"/>
            <w:noProof/>
          </w:rPr>
          <w:tab/>
        </w:r>
        <w:r w:rsidR="00535EC2" w:rsidRPr="00DA23B2">
          <w:rPr>
            <w:rStyle w:val="Hyperlink"/>
            <w:noProof/>
          </w:rPr>
          <w:t>Performance Test Activates and deliverables</w:t>
        </w:r>
        <w:r w:rsidR="00535EC2">
          <w:rPr>
            <w:noProof/>
            <w:webHidden/>
          </w:rPr>
          <w:tab/>
        </w:r>
        <w:r w:rsidR="00535EC2">
          <w:rPr>
            <w:noProof/>
            <w:webHidden/>
          </w:rPr>
          <w:fldChar w:fldCharType="begin"/>
        </w:r>
        <w:r w:rsidR="00535EC2">
          <w:rPr>
            <w:noProof/>
            <w:webHidden/>
          </w:rPr>
          <w:instrText xml:space="preserve"> PAGEREF _Toc194400681 \h </w:instrText>
        </w:r>
        <w:r w:rsidR="00535EC2">
          <w:rPr>
            <w:noProof/>
            <w:webHidden/>
          </w:rPr>
        </w:r>
        <w:r w:rsidR="00535EC2">
          <w:rPr>
            <w:noProof/>
            <w:webHidden/>
          </w:rPr>
          <w:fldChar w:fldCharType="separate"/>
        </w:r>
        <w:r w:rsidR="00535EC2">
          <w:rPr>
            <w:noProof/>
            <w:webHidden/>
          </w:rPr>
          <w:t>13</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82" w:history="1">
        <w:r w:rsidR="00535EC2" w:rsidRPr="00DA23B2">
          <w:rPr>
            <w:rStyle w:val="Hyperlink"/>
            <w:noProof/>
          </w:rPr>
          <w:t>1.11</w:t>
        </w:r>
        <w:r w:rsidR="00535EC2">
          <w:rPr>
            <w:rFonts w:asciiTheme="minorHAnsi" w:eastAsiaTheme="minorEastAsia" w:hAnsiTheme="minorHAnsi" w:cstheme="minorBidi"/>
            <w:noProof/>
          </w:rPr>
          <w:tab/>
        </w:r>
        <w:r w:rsidR="00535EC2" w:rsidRPr="00DA23B2">
          <w:rPr>
            <w:rStyle w:val="Hyperlink"/>
            <w:noProof/>
          </w:rPr>
          <w:t>Analyze the Results</w:t>
        </w:r>
        <w:r w:rsidR="00535EC2">
          <w:rPr>
            <w:noProof/>
            <w:webHidden/>
          </w:rPr>
          <w:tab/>
        </w:r>
        <w:r w:rsidR="00535EC2">
          <w:rPr>
            <w:noProof/>
            <w:webHidden/>
          </w:rPr>
          <w:fldChar w:fldCharType="begin"/>
        </w:r>
        <w:r w:rsidR="00535EC2">
          <w:rPr>
            <w:noProof/>
            <w:webHidden/>
          </w:rPr>
          <w:instrText xml:space="preserve"> PAGEREF _Toc194400682 \h </w:instrText>
        </w:r>
        <w:r w:rsidR="00535EC2">
          <w:rPr>
            <w:noProof/>
            <w:webHidden/>
          </w:rPr>
        </w:r>
        <w:r w:rsidR="00535EC2">
          <w:rPr>
            <w:noProof/>
            <w:webHidden/>
          </w:rPr>
          <w:fldChar w:fldCharType="separate"/>
        </w:r>
        <w:r w:rsidR="00535EC2">
          <w:rPr>
            <w:noProof/>
            <w:webHidden/>
          </w:rPr>
          <w:t>15</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83" w:history="1">
        <w:r w:rsidR="00535EC2" w:rsidRPr="00DA23B2">
          <w:rPr>
            <w:rStyle w:val="Hyperlink"/>
            <w:noProof/>
          </w:rPr>
          <w:t>Test Environments and Tools</w:t>
        </w:r>
        <w:r w:rsidR="00535EC2">
          <w:rPr>
            <w:noProof/>
            <w:webHidden/>
          </w:rPr>
          <w:tab/>
        </w:r>
        <w:r w:rsidR="00535EC2">
          <w:rPr>
            <w:noProof/>
            <w:webHidden/>
          </w:rPr>
          <w:fldChar w:fldCharType="begin"/>
        </w:r>
        <w:r w:rsidR="00535EC2">
          <w:rPr>
            <w:noProof/>
            <w:webHidden/>
          </w:rPr>
          <w:instrText xml:space="preserve"> PAGEREF _Toc194400683 \h </w:instrText>
        </w:r>
        <w:r w:rsidR="00535EC2">
          <w:rPr>
            <w:noProof/>
            <w:webHidden/>
          </w:rPr>
        </w:r>
        <w:r w:rsidR="00535EC2">
          <w:rPr>
            <w:noProof/>
            <w:webHidden/>
          </w:rPr>
          <w:fldChar w:fldCharType="separate"/>
        </w:r>
        <w:r w:rsidR="00535EC2">
          <w:rPr>
            <w:noProof/>
            <w:webHidden/>
          </w:rPr>
          <w:t>15</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84" w:history="1">
        <w:r w:rsidR="00535EC2" w:rsidRPr="00DA23B2">
          <w:rPr>
            <w:rStyle w:val="Hyperlink"/>
            <w:noProof/>
          </w:rPr>
          <w:t>1.12</w:t>
        </w:r>
        <w:r w:rsidR="00535EC2">
          <w:rPr>
            <w:rFonts w:asciiTheme="minorHAnsi" w:eastAsiaTheme="minorEastAsia" w:hAnsiTheme="minorHAnsi" w:cstheme="minorBidi"/>
            <w:noProof/>
          </w:rPr>
          <w:tab/>
        </w:r>
        <w:r w:rsidR="00535EC2" w:rsidRPr="00DA23B2">
          <w:rPr>
            <w:rStyle w:val="Hyperlink"/>
            <w:noProof/>
          </w:rPr>
          <w:t>Test Environment</w:t>
        </w:r>
        <w:r w:rsidR="00535EC2">
          <w:rPr>
            <w:noProof/>
            <w:webHidden/>
          </w:rPr>
          <w:tab/>
        </w:r>
        <w:r w:rsidR="00535EC2">
          <w:rPr>
            <w:noProof/>
            <w:webHidden/>
          </w:rPr>
          <w:fldChar w:fldCharType="begin"/>
        </w:r>
        <w:r w:rsidR="00535EC2">
          <w:rPr>
            <w:noProof/>
            <w:webHidden/>
          </w:rPr>
          <w:instrText xml:space="preserve"> PAGEREF _Toc194400684 \h </w:instrText>
        </w:r>
        <w:r w:rsidR="00535EC2">
          <w:rPr>
            <w:noProof/>
            <w:webHidden/>
          </w:rPr>
        </w:r>
        <w:r w:rsidR="00535EC2">
          <w:rPr>
            <w:noProof/>
            <w:webHidden/>
          </w:rPr>
          <w:fldChar w:fldCharType="separate"/>
        </w:r>
        <w:r w:rsidR="00535EC2">
          <w:rPr>
            <w:noProof/>
            <w:webHidden/>
          </w:rPr>
          <w:t>15</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85" w:history="1">
        <w:r w:rsidR="00535EC2" w:rsidRPr="00DA23B2">
          <w:rPr>
            <w:rStyle w:val="Hyperlink"/>
            <w:noProof/>
          </w:rPr>
          <w:t>1.13</w:t>
        </w:r>
        <w:r w:rsidR="00535EC2">
          <w:rPr>
            <w:rFonts w:asciiTheme="minorHAnsi" w:eastAsiaTheme="minorEastAsia" w:hAnsiTheme="minorHAnsi" w:cstheme="minorBidi"/>
            <w:noProof/>
          </w:rPr>
          <w:tab/>
        </w:r>
        <w:r w:rsidR="00535EC2" w:rsidRPr="00DA23B2">
          <w:rPr>
            <w:rStyle w:val="Hyperlink"/>
            <w:noProof/>
          </w:rPr>
          <w:t>Testing Tools</w:t>
        </w:r>
        <w:r w:rsidR="00535EC2">
          <w:rPr>
            <w:noProof/>
            <w:webHidden/>
          </w:rPr>
          <w:tab/>
        </w:r>
        <w:r w:rsidR="00535EC2">
          <w:rPr>
            <w:noProof/>
            <w:webHidden/>
          </w:rPr>
          <w:fldChar w:fldCharType="begin"/>
        </w:r>
        <w:r w:rsidR="00535EC2">
          <w:rPr>
            <w:noProof/>
            <w:webHidden/>
          </w:rPr>
          <w:instrText xml:space="preserve"> PAGEREF _Toc194400685 \h </w:instrText>
        </w:r>
        <w:r w:rsidR="00535EC2">
          <w:rPr>
            <w:noProof/>
            <w:webHidden/>
          </w:rPr>
        </w:r>
        <w:r w:rsidR="00535EC2">
          <w:rPr>
            <w:noProof/>
            <w:webHidden/>
          </w:rPr>
          <w:fldChar w:fldCharType="separate"/>
        </w:r>
        <w:r w:rsidR="00535EC2">
          <w:rPr>
            <w:noProof/>
            <w:webHidden/>
          </w:rPr>
          <w:t>15</w:t>
        </w:r>
        <w:r w:rsidR="00535EC2">
          <w:rPr>
            <w:noProof/>
            <w:webHidden/>
          </w:rPr>
          <w:fldChar w:fldCharType="end"/>
        </w:r>
      </w:hyperlink>
    </w:p>
    <w:p w:rsidR="00535EC2" w:rsidRDefault="009107EA">
      <w:pPr>
        <w:pStyle w:val="TOC1"/>
        <w:tabs>
          <w:tab w:val="left" w:pos="440"/>
          <w:tab w:val="right" w:leader="dot" w:pos="8630"/>
        </w:tabs>
        <w:rPr>
          <w:rFonts w:asciiTheme="minorHAnsi" w:eastAsiaTheme="minorEastAsia" w:hAnsiTheme="minorHAnsi" w:cstheme="minorBidi"/>
          <w:noProof/>
        </w:rPr>
      </w:pPr>
      <w:hyperlink w:anchor="_Toc194400686" w:history="1">
        <w:r w:rsidR="00535EC2" w:rsidRPr="00DA23B2">
          <w:rPr>
            <w:rStyle w:val="Hyperlink"/>
            <w:noProof/>
          </w:rPr>
          <w:t>2</w:t>
        </w:r>
        <w:r w:rsidR="00535EC2">
          <w:rPr>
            <w:rFonts w:asciiTheme="minorHAnsi" w:eastAsiaTheme="minorEastAsia" w:hAnsiTheme="minorHAnsi" w:cstheme="minorBidi"/>
            <w:noProof/>
          </w:rPr>
          <w:tab/>
        </w:r>
        <w:r w:rsidR="00535EC2" w:rsidRPr="00DA23B2">
          <w:rPr>
            <w:rStyle w:val="Hyperlink"/>
            <w:noProof/>
          </w:rPr>
          <w:t>Schedule</w:t>
        </w:r>
        <w:r w:rsidR="00535EC2">
          <w:rPr>
            <w:noProof/>
            <w:webHidden/>
          </w:rPr>
          <w:tab/>
        </w:r>
        <w:r w:rsidR="00535EC2">
          <w:rPr>
            <w:noProof/>
            <w:webHidden/>
          </w:rPr>
          <w:fldChar w:fldCharType="begin"/>
        </w:r>
        <w:r w:rsidR="00535EC2">
          <w:rPr>
            <w:noProof/>
            <w:webHidden/>
          </w:rPr>
          <w:instrText xml:space="preserve"> PAGEREF _Toc194400686 \h </w:instrText>
        </w:r>
        <w:r w:rsidR="00535EC2">
          <w:rPr>
            <w:noProof/>
            <w:webHidden/>
          </w:rPr>
        </w:r>
        <w:r w:rsidR="00535EC2">
          <w:rPr>
            <w:noProof/>
            <w:webHidden/>
          </w:rPr>
          <w:fldChar w:fldCharType="separate"/>
        </w:r>
        <w:r w:rsidR="00535EC2">
          <w:rPr>
            <w:noProof/>
            <w:webHidden/>
          </w:rPr>
          <w:t>16</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87" w:history="1">
        <w:r w:rsidR="00535EC2" w:rsidRPr="00DA23B2">
          <w:rPr>
            <w:rStyle w:val="Hyperlink"/>
            <w:noProof/>
          </w:rPr>
          <w:t>2.1</w:t>
        </w:r>
        <w:r w:rsidR="00535EC2">
          <w:rPr>
            <w:rFonts w:asciiTheme="minorHAnsi" w:eastAsiaTheme="minorEastAsia" w:hAnsiTheme="minorHAnsi" w:cstheme="minorBidi"/>
            <w:noProof/>
          </w:rPr>
          <w:tab/>
        </w:r>
        <w:r w:rsidR="00535EC2" w:rsidRPr="00DA23B2">
          <w:rPr>
            <w:rStyle w:val="Hyperlink"/>
            <w:noProof/>
          </w:rPr>
          <w:t>High-level test schedule</w:t>
        </w:r>
        <w:r w:rsidR="00535EC2">
          <w:rPr>
            <w:noProof/>
            <w:webHidden/>
          </w:rPr>
          <w:tab/>
        </w:r>
        <w:r w:rsidR="00535EC2">
          <w:rPr>
            <w:noProof/>
            <w:webHidden/>
          </w:rPr>
          <w:fldChar w:fldCharType="begin"/>
        </w:r>
        <w:r w:rsidR="00535EC2">
          <w:rPr>
            <w:noProof/>
            <w:webHidden/>
          </w:rPr>
          <w:instrText xml:space="preserve"> PAGEREF _Toc194400687 \h </w:instrText>
        </w:r>
        <w:r w:rsidR="00535EC2">
          <w:rPr>
            <w:noProof/>
            <w:webHidden/>
          </w:rPr>
        </w:r>
        <w:r w:rsidR="00535EC2">
          <w:rPr>
            <w:noProof/>
            <w:webHidden/>
          </w:rPr>
          <w:fldChar w:fldCharType="separate"/>
        </w:r>
        <w:r w:rsidR="00535EC2">
          <w:rPr>
            <w:noProof/>
            <w:webHidden/>
          </w:rPr>
          <w:t>16</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88" w:history="1">
        <w:r w:rsidR="00535EC2" w:rsidRPr="00DA23B2">
          <w:rPr>
            <w:rStyle w:val="Hyperlink"/>
            <w:noProof/>
          </w:rPr>
          <w:t>2.2</w:t>
        </w:r>
        <w:r w:rsidR="00535EC2">
          <w:rPr>
            <w:rFonts w:asciiTheme="minorHAnsi" w:eastAsiaTheme="minorEastAsia" w:hAnsiTheme="minorHAnsi" w:cstheme="minorBidi"/>
            <w:noProof/>
          </w:rPr>
          <w:tab/>
        </w:r>
        <w:r w:rsidR="00535EC2" w:rsidRPr="00DA23B2">
          <w:rPr>
            <w:rStyle w:val="Hyperlink"/>
            <w:noProof/>
          </w:rPr>
          <w:t>Schedule dependencies</w:t>
        </w:r>
        <w:r w:rsidR="00535EC2">
          <w:rPr>
            <w:noProof/>
            <w:webHidden/>
          </w:rPr>
          <w:tab/>
        </w:r>
        <w:r w:rsidR="00535EC2">
          <w:rPr>
            <w:noProof/>
            <w:webHidden/>
          </w:rPr>
          <w:fldChar w:fldCharType="begin"/>
        </w:r>
        <w:r w:rsidR="00535EC2">
          <w:rPr>
            <w:noProof/>
            <w:webHidden/>
          </w:rPr>
          <w:instrText xml:space="preserve"> PAGEREF _Toc194400688 \h </w:instrText>
        </w:r>
        <w:r w:rsidR="00535EC2">
          <w:rPr>
            <w:noProof/>
            <w:webHidden/>
          </w:rPr>
        </w:r>
        <w:r w:rsidR="00535EC2">
          <w:rPr>
            <w:noProof/>
            <w:webHidden/>
          </w:rPr>
          <w:fldChar w:fldCharType="separate"/>
        </w:r>
        <w:r w:rsidR="00535EC2">
          <w:rPr>
            <w:noProof/>
            <w:webHidden/>
          </w:rPr>
          <w:t>16</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89" w:history="1">
        <w:r w:rsidR="00535EC2" w:rsidRPr="00DA23B2">
          <w:rPr>
            <w:rStyle w:val="Hyperlink"/>
            <w:noProof/>
          </w:rPr>
          <w:t>Assumptions, dependencies</w:t>
        </w:r>
        <w:r w:rsidR="00535EC2">
          <w:rPr>
            <w:noProof/>
            <w:webHidden/>
          </w:rPr>
          <w:tab/>
        </w:r>
        <w:r w:rsidR="00535EC2">
          <w:rPr>
            <w:noProof/>
            <w:webHidden/>
          </w:rPr>
          <w:fldChar w:fldCharType="begin"/>
        </w:r>
        <w:r w:rsidR="00535EC2">
          <w:rPr>
            <w:noProof/>
            <w:webHidden/>
          </w:rPr>
          <w:instrText xml:space="preserve"> PAGEREF _Toc194400689 \h </w:instrText>
        </w:r>
        <w:r w:rsidR="00535EC2">
          <w:rPr>
            <w:noProof/>
            <w:webHidden/>
          </w:rPr>
        </w:r>
        <w:r w:rsidR="00535EC2">
          <w:rPr>
            <w:noProof/>
            <w:webHidden/>
          </w:rPr>
          <w:fldChar w:fldCharType="separate"/>
        </w:r>
        <w:r w:rsidR="00535EC2">
          <w:rPr>
            <w:noProof/>
            <w:webHidden/>
          </w:rPr>
          <w:t>16</w:t>
        </w:r>
        <w:r w:rsidR="00535EC2">
          <w:rPr>
            <w:noProof/>
            <w:webHidden/>
          </w:rPr>
          <w:fldChar w:fldCharType="end"/>
        </w:r>
      </w:hyperlink>
    </w:p>
    <w:p w:rsidR="00535EC2" w:rsidRDefault="009107EA">
      <w:pPr>
        <w:pStyle w:val="TOC2"/>
        <w:tabs>
          <w:tab w:val="right" w:leader="dot" w:pos="8630"/>
        </w:tabs>
        <w:rPr>
          <w:rFonts w:asciiTheme="minorHAnsi" w:eastAsiaTheme="minorEastAsia" w:hAnsiTheme="minorHAnsi" w:cstheme="minorBidi"/>
          <w:noProof/>
        </w:rPr>
      </w:pPr>
      <w:hyperlink w:anchor="_Toc194400690" w:history="1">
        <w:r w:rsidR="00535EC2" w:rsidRPr="00DA23B2">
          <w:rPr>
            <w:rStyle w:val="Hyperlink"/>
            <w:noProof/>
          </w:rPr>
          <w:t>Assumptions</w:t>
        </w:r>
        <w:r w:rsidR="00535EC2">
          <w:rPr>
            <w:noProof/>
            <w:webHidden/>
          </w:rPr>
          <w:tab/>
        </w:r>
        <w:r w:rsidR="00535EC2">
          <w:rPr>
            <w:noProof/>
            <w:webHidden/>
          </w:rPr>
          <w:fldChar w:fldCharType="begin"/>
        </w:r>
        <w:r w:rsidR="00535EC2">
          <w:rPr>
            <w:noProof/>
            <w:webHidden/>
          </w:rPr>
          <w:instrText xml:space="preserve"> PAGEREF _Toc194400690 \h </w:instrText>
        </w:r>
        <w:r w:rsidR="00535EC2">
          <w:rPr>
            <w:noProof/>
            <w:webHidden/>
          </w:rPr>
        </w:r>
        <w:r w:rsidR="00535EC2">
          <w:rPr>
            <w:noProof/>
            <w:webHidden/>
          </w:rPr>
          <w:fldChar w:fldCharType="separate"/>
        </w:r>
        <w:r w:rsidR="00535EC2">
          <w:rPr>
            <w:noProof/>
            <w:webHidden/>
          </w:rPr>
          <w:t>16</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91" w:history="1">
        <w:r w:rsidR="00535EC2" w:rsidRPr="00DA23B2">
          <w:rPr>
            <w:rStyle w:val="Hyperlink"/>
            <w:noProof/>
          </w:rPr>
          <w:t>2.3</w:t>
        </w:r>
        <w:r w:rsidR="00535EC2">
          <w:rPr>
            <w:rFonts w:asciiTheme="minorHAnsi" w:eastAsiaTheme="minorEastAsia" w:hAnsiTheme="minorHAnsi" w:cstheme="minorBidi"/>
            <w:noProof/>
          </w:rPr>
          <w:tab/>
        </w:r>
        <w:r w:rsidR="00535EC2" w:rsidRPr="00DA23B2">
          <w:rPr>
            <w:rStyle w:val="Hyperlink"/>
            <w:noProof/>
          </w:rPr>
          <w:t>Dependencies</w:t>
        </w:r>
        <w:r w:rsidR="00535EC2">
          <w:rPr>
            <w:noProof/>
            <w:webHidden/>
          </w:rPr>
          <w:tab/>
        </w:r>
        <w:r w:rsidR="00535EC2">
          <w:rPr>
            <w:noProof/>
            <w:webHidden/>
          </w:rPr>
          <w:fldChar w:fldCharType="begin"/>
        </w:r>
        <w:r w:rsidR="00535EC2">
          <w:rPr>
            <w:noProof/>
            <w:webHidden/>
          </w:rPr>
          <w:instrText xml:space="preserve"> PAGEREF _Toc194400691 \h </w:instrText>
        </w:r>
        <w:r w:rsidR="00535EC2">
          <w:rPr>
            <w:noProof/>
            <w:webHidden/>
          </w:rPr>
        </w:r>
        <w:r w:rsidR="00535EC2">
          <w:rPr>
            <w:noProof/>
            <w:webHidden/>
          </w:rPr>
          <w:fldChar w:fldCharType="separate"/>
        </w:r>
        <w:r w:rsidR="00535EC2">
          <w:rPr>
            <w:noProof/>
            <w:webHidden/>
          </w:rPr>
          <w:t>17</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92" w:history="1">
        <w:r w:rsidR="00535EC2" w:rsidRPr="00DA23B2">
          <w:rPr>
            <w:rStyle w:val="Hyperlink"/>
            <w:noProof/>
          </w:rPr>
          <w:t>Out Of Scope</w:t>
        </w:r>
        <w:r w:rsidR="00535EC2">
          <w:rPr>
            <w:noProof/>
            <w:webHidden/>
          </w:rPr>
          <w:tab/>
        </w:r>
        <w:r w:rsidR="00535EC2">
          <w:rPr>
            <w:noProof/>
            <w:webHidden/>
          </w:rPr>
          <w:fldChar w:fldCharType="begin"/>
        </w:r>
        <w:r w:rsidR="00535EC2">
          <w:rPr>
            <w:noProof/>
            <w:webHidden/>
          </w:rPr>
          <w:instrText xml:space="preserve"> PAGEREF _Toc194400692 \h </w:instrText>
        </w:r>
        <w:r w:rsidR="00535EC2">
          <w:rPr>
            <w:noProof/>
            <w:webHidden/>
          </w:rPr>
        </w:r>
        <w:r w:rsidR="00535EC2">
          <w:rPr>
            <w:noProof/>
            <w:webHidden/>
          </w:rPr>
          <w:fldChar w:fldCharType="separate"/>
        </w:r>
        <w:r w:rsidR="00535EC2">
          <w:rPr>
            <w:noProof/>
            <w:webHidden/>
          </w:rPr>
          <w:t>17</w:t>
        </w:r>
        <w:r w:rsidR="00535EC2">
          <w:rPr>
            <w:noProof/>
            <w:webHidden/>
          </w:rPr>
          <w:fldChar w:fldCharType="end"/>
        </w:r>
      </w:hyperlink>
    </w:p>
    <w:p w:rsidR="00535EC2" w:rsidRDefault="009107EA">
      <w:pPr>
        <w:pStyle w:val="TOC1"/>
        <w:tabs>
          <w:tab w:val="right" w:leader="dot" w:pos="8630"/>
        </w:tabs>
        <w:rPr>
          <w:rFonts w:asciiTheme="minorHAnsi" w:eastAsiaTheme="minorEastAsia" w:hAnsiTheme="minorHAnsi" w:cstheme="minorBidi"/>
          <w:noProof/>
        </w:rPr>
      </w:pPr>
      <w:hyperlink w:anchor="_Toc194400693" w:history="1">
        <w:r w:rsidR="00535EC2" w:rsidRPr="00DA23B2">
          <w:rPr>
            <w:rStyle w:val="Hyperlink"/>
            <w:noProof/>
          </w:rPr>
          <w:t>Upfront Issues and risks</w:t>
        </w:r>
        <w:r w:rsidR="00535EC2">
          <w:rPr>
            <w:noProof/>
            <w:webHidden/>
          </w:rPr>
          <w:tab/>
        </w:r>
        <w:r w:rsidR="00535EC2">
          <w:rPr>
            <w:noProof/>
            <w:webHidden/>
          </w:rPr>
          <w:fldChar w:fldCharType="begin"/>
        </w:r>
        <w:r w:rsidR="00535EC2">
          <w:rPr>
            <w:noProof/>
            <w:webHidden/>
          </w:rPr>
          <w:instrText xml:space="preserve"> PAGEREF _Toc194400693 \h </w:instrText>
        </w:r>
        <w:r w:rsidR="00535EC2">
          <w:rPr>
            <w:noProof/>
            <w:webHidden/>
          </w:rPr>
        </w:r>
        <w:r w:rsidR="00535EC2">
          <w:rPr>
            <w:noProof/>
            <w:webHidden/>
          </w:rPr>
          <w:fldChar w:fldCharType="separate"/>
        </w:r>
        <w:r w:rsidR="00535EC2">
          <w:rPr>
            <w:noProof/>
            <w:webHidden/>
          </w:rPr>
          <w:t>17</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94" w:history="1">
        <w:r w:rsidR="00535EC2" w:rsidRPr="00DA23B2">
          <w:rPr>
            <w:rStyle w:val="Hyperlink"/>
            <w:noProof/>
          </w:rPr>
          <w:t>2.4</w:t>
        </w:r>
        <w:r w:rsidR="00535EC2">
          <w:rPr>
            <w:rFonts w:asciiTheme="minorHAnsi" w:eastAsiaTheme="minorEastAsia" w:hAnsiTheme="minorHAnsi" w:cstheme="minorBidi"/>
            <w:noProof/>
          </w:rPr>
          <w:tab/>
        </w:r>
        <w:r w:rsidR="00535EC2" w:rsidRPr="00DA23B2">
          <w:rPr>
            <w:rStyle w:val="Hyperlink"/>
            <w:noProof/>
          </w:rPr>
          <w:t>Upfront Issues</w:t>
        </w:r>
        <w:r w:rsidR="00535EC2">
          <w:rPr>
            <w:noProof/>
            <w:webHidden/>
          </w:rPr>
          <w:tab/>
        </w:r>
        <w:r w:rsidR="00535EC2">
          <w:rPr>
            <w:noProof/>
            <w:webHidden/>
          </w:rPr>
          <w:fldChar w:fldCharType="begin"/>
        </w:r>
        <w:r w:rsidR="00535EC2">
          <w:rPr>
            <w:noProof/>
            <w:webHidden/>
          </w:rPr>
          <w:instrText xml:space="preserve"> PAGEREF _Toc194400694 \h </w:instrText>
        </w:r>
        <w:r w:rsidR="00535EC2">
          <w:rPr>
            <w:noProof/>
            <w:webHidden/>
          </w:rPr>
        </w:r>
        <w:r w:rsidR="00535EC2">
          <w:rPr>
            <w:noProof/>
            <w:webHidden/>
          </w:rPr>
          <w:fldChar w:fldCharType="separate"/>
        </w:r>
        <w:r w:rsidR="00535EC2">
          <w:rPr>
            <w:noProof/>
            <w:webHidden/>
          </w:rPr>
          <w:t>17</w:t>
        </w:r>
        <w:r w:rsidR="00535EC2">
          <w:rPr>
            <w:noProof/>
            <w:webHidden/>
          </w:rPr>
          <w:fldChar w:fldCharType="end"/>
        </w:r>
      </w:hyperlink>
    </w:p>
    <w:p w:rsidR="00535EC2" w:rsidRDefault="009107EA">
      <w:pPr>
        <w:pStyle w:val="TOC2"/>
        <w:tabs>
          <w:tab w:val="left" w:pos="880"/>
          <w:tab w:val="right" w:leader="dot" w:pos="8630"/>
        </w:tabs>
        <w:rPr>
          <w:rFonts w:asciiTheme="minorHAnsi" w:eastAsiaTheme="minorEastAsia" w:hAnsiTheme="minorHAnsi" w:cstheme="minorBidi"/>
          <w:noProof/>
        </w:rPr>
      </w:pPr>
      <w:hyperlink w:anchor="_Toc194400695" w:history="1">
        <w:r w:rsidR="00535EC2" w:rsidRPr="00DA23B2">
          <w:rPr>
            <w:rStyle w:val="Hyperlink"/>
            <w:noProof/>
          </w:rPr>
          <w:t>2.5</w:t>
        </w:r>
        <w:r w:rsidR="00535EC2">
          <w:rPr>
            <w:rFonts w:asciiTheme="minorHAnsi" w:eastAsiaTheme="minorEastAsia" w:hAnsiTheme="minorHAnsi" w:cstheme="minorBidi"/>
            <w:noProof/>
          </w:rPr>
          <w:tab/>
        </w:r>
        <w:r w:rsidR="00535EC2" w:rsidRPr="00DA23B2">
          <w:rPr>
            <w:rStyle w:val="Hyperlink"/>
            <w:noProof/>
          </w:rPr>
          <w:t>Risks</w:t>
        </w:r>
        <w:r w:rsidR="00535EC2">
          <w:rPr>
            <w:noProof/>
            <w:webHidden/>
          </w:rPr>
          <w:tab/>
        </w:r>
        <w:r w:rsidR="00535EC2">
          <w:rPr>
            <w:noProof/>
            <w:webHidden/>
          </w:rPr>
          <w:fldChar w:fldCharType="begin"/>
        </w:r>
        <w:r w:rsidR="00535EC2">
          <w:rPr>
            <w:noProof/>
            <w:webHidden/>
          </w:rPr>
          <w:instrText xml:space="preserve"> PAGEREF _Toc194400695 \h </w:instrText>
        </w:r>
        <w:r w:rsidR="00535EC2">
          <w:rPr>
            <w:noProof/>
            <w:webHidden/>
          </w:rPr>
        </w:r>
        <w:r w:rsidR="00535EC2">
          <w:rPr>
            <w:noProof/>
            <w:webHidden/>
          </w:rPr>
          <w:fldChar w:fldCharType="separate"/>
        </w:r>
        <w:r w:rsidR="00535EC2">
          <w:rPr>
            <w:noProof/>
            <w:webHidden/>
          </w:rPr>
          <w:t>17</w:t>
        </w:r>
        <w:r w:rsidR="00535EC2">
          <w:rPr>
            <w:noProof/>
            <w:webHidden/>
          </w:rPr>
          <w:fldChar w:fldCharType="end"/>
        </w:r>
      </w:hyperlink>
    </w:p>
    <w:p w:rsidR="00E85511" w:rsidRDefault="002F2955" w:rsidP="00CD2205">
      <w:pPr>
        <w:pStyle w:val="BodyText"/>
        <w:spacing w:after="0" w:line="240" w:lineRule="auto"/>
        <w:rPr>
          <w:rStyle w:val="Hyperlink"/>
          <w:sz w:val="20"/>
          <w:szCs w:val="20"/>
          <w:u w:val="none"/>
        </w:rPr>
      </w:pPr>
      <w:r w:rsidRPr="002F2955">
        <w:rPr>
          <w:rStyle w:val="Hyperlink"/>
          <w:sz w:val="20"/>
          <w:szCs w:val="20"/>
          <w:u w:val="none"/>
        </w:rPr>
        <w:fldChar w:fldCharType="end"/>
      </w:r>
    </w:p>
    <w:p w:rsidR="00CD2205" w:rsidRDefault="00E85511" w:rsidP="00797E40">
      <w:pPr>
        <w:pStyle w:val="Heading1"/>
        <w:numPr>
          <w:ilvl w:val="0"/>
          <w:numId w:val="17"/>
        </w:numPr>
        <w:rPr>
          <w:rStyle w:val="Hyperlink"/>
          <w:rFonts w:cs="Arial"/>
          <w:color w:val="000080"/>
          <w:szCs w:val="20"/>
          <w:u w:val="none"/>
        </w:rPr>
      </w:pPr>
      <w:r>
        <w:rPr>
          <w:rStyle w:val="Hyperlink"/>
          <w:sz w:val="20"/>
          <w:szCs w:val="20"/>
          <w:u w:val="none"/>
        </w:rPr>
        <w:br w:type="page"/>
      </w:r>
      <w:bookmarkStart w:id="1" w:name="_Toc194400655"/>
      <w:r w:rsidR="00B5269B">
        <w:rPr>
          <w:rStyle w:val="Hyperlink"/>
          <w:rFonts w:cs="Arial"/>
          <w:color w:val="000080"/>
          <w:szCs w:val="20"/>
          <w:u w:val="none"/>
        </w:rPr>
        <w:lastRenderedPageBreak/>
        <w:t>Document Information</w:t>
      </w:r>
      <w:bookmarkEnd w:id="1"/>
    </w:p>
    <w:p w:rsidR="00B5269B" w:rsidRDefault="00B5269B" w:rsidP="00462B75">
      <w:pPr>
        <w:pStyle w:val="Heading1"/>
      </w:pPr>
    </w:p>
    <w:tbl>
      <w:tblPr>
        <w:tblW w:w="0" w:type="auto"/>
        <w:tblInd w:w="823" w:type="dxa"/>
        <w:tblLayout w:type="fixed"/>
        <w:tblLook w:val="0000" w:firstRow="0" w:lastRow="0" w:firstColumn="0" w:lastColumn="0" w:noHBand="0" w:noVBand="0"/>
      </w:tblPr>
      <w:tblGrid>
        <w:gridCol w:w="1980"/>
        <w:gridCol w:w="5590"/>
      </w:tblGrid>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Title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462B75" w:rsidP="00B5269B">
            <w:pPr>
              <w:pStyle w:val="BodyText"/>
              <w:spacing w:after="0" w:line="240" w:lineRule="auto"/>
            </w:pPr>
            <w:r>
              <w:t>&lt;</w:t>
            </w:r>
            <w:r w:rsidR="00B5269B">
              <w:t>Performance Test Strateg</w:t>
            </w:r>
            <w:r w:rsidR="00884665">
              <w:t>y</w:t>
            </w:r>
            <w:r w:rsidR="00B5269B">
              <w:t xml:space="preserve"> Document</w:t>
            </w:r>
            <w:r>
              <w:t xml:space="preserve">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Document Purpose</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462B75">
            <w:pPr>
              <w:pStyle w:val="BodyText"/>
              <w:spacing w:after="0" w:line="240" w:lineRule="auto"/>
              <w:rPr>
                <w:b/>
                <w:bCs/>
              </w:rPr>
            </w:pPr>
            <w:r>
              <w:t xml:space="preserve">To communicate all the artifacts and elements required to execute performance tests against the </w:t>
            </w:r>
            <w:r w:rsidR="00462B75">
              <w:rPr>
                <w:b/>
                <w:bCs/>
              </w:rPr>
              <w:t>&lt;Project Name&gt;</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Version Number</w:t>
            </w:r>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0.3</w:t>
            </w:r>
          </w:p>
        </w:tc>
      </w:tr>
      <w:tr w:rsidR="00B5269B" w:rsidTr="00884665">
        <w:trPr>
          <w:trHeight w:val="360"/>
        </w:trPr>
        <w:tc>
          <w:tcPr>
            <w:tcW w:w="198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p>
        </w:tc>
        <w:tc>
          <w:tcPr>
            <w:tcW w:w="559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Initial Draft/Ready for Review</w:t>
            </w:r>
          </w:p>
        </w:tc>
      </w:tr>
    </w:tbl>
    <w:p w:rsidR="00B5269B" w:rsidRDefault="00B5269B" w:rsidP="004D7818">
      <w:pPr>
        <w:pStyle w:val="Heading3"/>
      </w:pPr>
      <w:bookmarkStart w:id="2" w:name="_Toc194400656"/>
      <w:r>
        <w:t>Distribution List</w:t>
      </w:r>
      <w:bookmarkEnd w:id="2"/>
    </w:p>
    <w:p w:rsidR="00B5269B" w:rsidRDefault="00B5269B" w:rsidP="00B5269B"/>
    <w:tbl>
      <w:tblPr>
        <w:tblW w:w="0" w:type="auto"/>
        <w:tblInd w:w="801" w:type="dxa"/>
        <w:tblLayout w:type="fixed"/>
        <w:tblLook w:val="0000" w:firstRow="0" w:lastRow="0" w:firstColumn="0" w:lastColumn="0" w:noHBand="0" w:noVBand="0"/>
      </w:tblPr>
      <w:tblGrid>
        <w:gridCol w:w="2895"/>
        <w:gridCol w:w="2520"/>
        <w:gridCol w:w="1860"/>
      </w:tblGrid>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B5269B" w:rsidRDefault="00B5269B" w:rsidP="00B5269B">
            <w:pPr>
              <w:pStyle w:val="BodyText"/>
              <w:spacing w:after="0" w:line="240" w:lineRule="auto"/>
            </w:pPr>
            <w:r>
              <w:t>Area</w:t>
            </w:r>
          </w:p>
        </w:tc>
        <w:tc>
          <w:tcPr>
            <w:tcW w:w="186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B5269B" w:rsidRDefault="00B5269B" w:rsidP="00B5269B">
            <w:pPr>
              <w:pStyle w:val="BodyText"/>
              <w:spacing w:after="0" w:line="240" w:lineRule="auto"/>
            </w:pPr>
            <w:r>
              <w:t>Action (Info/ Review/ Sign-off)</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QA Team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69B" w:rsidRDefault="00B5269B" w:rsidP="00B5269B">
            <w:pPr>
              <w:pStyle w:val="BodyText"/>
              <w:spacing w:after="0" w:line="240" w:lineRule="auto"/>
            </w:pPr>
            <w:r>
              <w:t>Review</w:t>
            </w:r>
          </w:p>
        </w:tc>
      </w:tr>
      <w:tr w:rsidR="00B5269B" w:rsidTr="00884665">
        <w:trPr>
          <w:trHeight w:val="357"/>
        </w:trPr>
        <w:tc>
          <w:tcPr>
            <w:tcW w:w="2895" w:type="dxa"/>
            <w:tcBorders>
              <w:top w:val="single" w:sz="4" w:space="0" w:color="808080"/>
              <w:left w:val="single" w:sz="4" w:space="0" w:color="808080"/>
              <w:bottom w:val="single" w:sz="4" w:space="0" w:color="808080"/>
            </w:tcBorders>
            <w:shd w:val="clear" w:color="auto" w:fill="auto"/>
            <w:vAlign w:val="center"/>
          </w:tcPr>
          <w:p w:rsidR="00B5269B" w:rsidRDefault="00462B75" w:rsidP="00B5269B">
            <w:pPr>
              <w:pStyle w:val="BodyText"/>
              <w:spacing w:after="0" w:line="240" w:lineRule="auto"/>
            </w:pPr>
            <w: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Default="00B5269B" w:rsidP="00B5269B">
            <w:pPr>
              <w:pStyle w:val="BodyText"/>
              <w:spacing w:after="0" w:line="240" w:lineRule="auto"/>
              <w:rPr>
                <w:iCs/>
              </w:rPr>
            </w:pPr>
            <w:r>
              <w:rPr>
                <w:iCs/>
              </w:rPr>
              <w:t>Performance Testing team</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Default="00B5269B" w:rsidP="00B5269B">
            <w:pPr>
              <w:pStyle w:val="BodyText"/>
              <w:spacing w:after="0" w:line="240" w:lineRule="auto"/>
            </w:pPr>
            <w:r>
              <w:t>Review</w:t>
            </w:r>
          </w:p>
        </w:tc>
      </w:tr>
      <w:tr w:rsidR="00B5269B" w:rsidTr="00462B75">
        <w:trPr>
          <w:trHeight w:val="395"/>
        </w:trPr>
        <w:tc>
          <w:tcPr>
            <w:tcW w:w="2895" w:type="dxa"/>
            <w:tcBorders>
              <w:top w:val="single" w:sz="4" w:space="0" w:color="808080"/>
              <w:left w:val="single" w:sz="4" w:space="0" w:color="808080"/>
              <w:bottom w:val="single" w:sz="4" w:space="0" w:color="808080"/>
            </w:tcBorders>
            <w:shd w:val="clear" w:color="auto" w:fill="auto"/>
            <w:vAlign w:val="center"/>
          </w:tcPr>
          <w:p w:rsidR="00B5269B" w:rsidRPr="00B5269B" w:rsidRDefault="00B5269B" w:rsidP="00B5269B">
            <w:pPr>
              <w:pStyle w:val="BodyText"/>
              <w:spacing w:after="0" w:line="240" w:lineRule="auto"/>
              <w:rPr>
                <w:sz w:val="24"/>
              </w:rPr>
            </w:pPr>
          </w:p>
          <w:p w:rsidR="00B5269B" w:rsidRPr="00B5269B" w:rsidRDefault="00462B75" w:rsidP="00B5269B">
            <w:pPr>
              <w:pStyle w:val="BodyText"/>
              <w:spacing w:after="0" w:line="240" w:lineRule="auto"/>
              <w:rPr>
                <w:sz w:val="24"/>
              </w:rPr>
            </w:pPr>
            <w:r>
              <w:rPr>
                <w:sz w:val="24"/>
              </w:rPr>
              <w:t>XXXXXX</w:t>
            </w:r>
          </w:p>
        </w:tc>
        <w:tc>
          <w:tcPr>
            <w:tcW w:w="2520" w:type="dxa"/>
            <w:tcBorders>
              <w:top w:val="single" w:sz="4" w:space="0" w:color="808080"/>
              <w:left w:val="single" w:sz="4" w:space="0" w:color="808080"/>
              <w:bottom w:val="single" w:sz="4" w:space="0" w:color="808080"/>
            </w:tcBorders>
            <w:shd w:val="clear" w:color="auto" w:fill="auto"/>
            <w:vAlign w:val="center"/>
          </w:tcPr>
          <w:p w:rsidR="00B5269B" w:rsidRPr="00B5269B" w:rsidRDefault="009D0C2D" w:rsidP="00B5269B">
            <w:pPr>
              <w:pStyle w:val="BodyText"/>
              <w:spacing w:after="0" w:line="240" w:lineRule="auto"/>
              <w:rPr>
                <w:iCs/>
                <w:sz w:val="24"/>
              </w:rPr>
            </w:pPr>
            <w:r>
              <w:rPr>
                <w:iCs/>
              </w:rPr>
              <w:t>Project Manager</w:t>
            </w:r>
          </w:p>
        </w:tc>
        <w:tc>
          <w:tcPr>
            <w:tcW w:w="1860" w:type="dxa"/>
            <w:tcBorders>
              <w:top w:val="single" w:sz="4" w:space="0" w:color="808080"/>
              <w:left w:val="single" w:sz="4" w:space="0" w:color="808080"/>
              <w:bottom w:val="single" w:sz="4" w:space="0" w:color="808080"/>
              <w:right w:val="single" w:sz="4" w:space="0" w:color="808080"/>
            </w:tcBorders>
            <w:shd w:val="clear" w:color="auto" w:fill="auto"/>
          </w:tcPr>
          <w:p w:rsidR="00B5269B" w:rsidRPr="00B5269B" w:rsidRDefault="00884665" w:rsidP="00B5269B">
            <w:pPr>
              <w:pStyle w:val="BodyText"/>
              <w:spacing w:after="0" w:line="240" w:lineRule="auto"/>
              <w:rPr>
                <w:sz w:val="24"/>
              </w:rPr>
            </w:pPr>
            <w:r>
              <w:rPr>
                <w:sz w:val="24"/>
              </w:rPr>
              <w:t>Review</w:t>
            </w:r>
          </w:p>
        </w:tc>
      </w:tr>
    </w:tbl>
    <w:p w:rsidR="00B5269B" w:rsidRDefault="00B5269B" w:rsidP="00B5269B">
      <w:pPr>
        <w:pStyle w:val="BodyText"/>
        <w:ind w:left="432"/>
      </w:pPr>
    </w:p>
    <w:p w:rsidR="00884665" w:rsidRDefault="00884665" w:rsidP="00884665">
      <w:pPr>
        <w:pStyle w:val="TestPlanHeading2"/>
      </w:pPr>
      <w:bookmarkStart w:id="3" w:name="_Toc194400657"/>
      <w:r>
        <w:t>Stakeholder Endorsement</w:t>
      </w:r>
      <w:bookmarkEnd w:id="3"/>
    </w:p>
    <w:p w:rsidR="00884665" w:rsidRPr="00884665" w:rsidRDefault="00884665" w:rsidP="00884665">
      <w:pPr>
        <w:spacing w:after="0" w:line="240" w:lineRule="auto"/>
      </w:pPr>
    </w:p>
    <w:p w:rsidR="00884665" w:rsidRPr="00884665" w:rsidRDefault="00884665" w:rsidP="00884665">
      <w:pPr>
        <w:pStyle w:val="BodyText"/>
        <w:spacing w:after="0" w:line="240" w:lineRule="auto"/>
        <w:ind w:left="576"/>
        <w:rPr>
          <w:sz w:val="24"/>
          <w:szCs w:val="24"/>
        </w:rPr>
      </w:pPr>
      <w:r w:rsidRPr="00884665">
        <w:rPr>
          <w:sz w:val="24"/>
          <w:szCs w:val="24"/>
        </w:rPr>
        <w:t>Your signature below indicates acceptance of the framework and focus of the Performance Test Plan.</w:t>
      </w:r>
    </w:p>
    <w:p w:rsidR="00884665" w:rsidRDefault="00884665" w:rsidP="00884665">
      <w:pPr>
        <w:pStyle w:val="TestPlanHeading2"/>
      </w:pPr>
      <w:bookmarkStart w:id="4" w:name="_Toc194400658"/>
      <w:r>
        <w:t>Recommendation</w:t>
      </w:r>
      <w:bookmarkEnd w:id="4"/>
    </w:p>
    <w:p w:rsidR="00884665" w:rsidRDefault="00884665" w:rsidP="00884665">
      <w:pPr>
        <w:spacing w:after="0" w:line="240" w:lineRule="auto"/>
      </w:pPr>
    </w:p>
    <w:p w:rsidR="00884665" w:rsidRPr="00884665" w:rsidRDefault="00884665" w:rsidP="00884665">
      <w:pPr>
        <w:pStyle w:val="BodyText"/>
        <w:spacing w:after="0" w:line="240" w:lineRule="auto"/>
        <w:rPr>
          <w:sz w:val="24"/>
        </w:rPr>
      </w:pPr>
      <w:r w:rsidRPr="00884665">
        <w:rPr>
          <w:sz w:val="24"/>
        </w:rPr>
        <w:t>I have reviewed the Performance Test Plan in detail and recommend (tick the appropriate box):</w:t>
      </w:r>
    </w:p>
    <w:p w:rsidR="00884665" w:rsidRPr="00884665" w:rsidRDefault="00884665" w:rsidP="00884665">
      <w:pPr>
        <w:pStyle w:val="BodyText"/>
        <w:spacing w:after="0" w:line="240" w:lineRule="auto"/>
        <w:rPr>
          <w:sz w:val="24"/>
        </w:rPr>
      </w:pPr>
    </w:p>
    <w:p w:rsidR="00884665" w:rsidRDefault="00884665" w:rsidP="00797E40">
      <w:pPr>
        <w:pStyle w:val="BodyText"/>
        <w:numPr>
          <w:ilvl w:val="0"/>
          <w:numId w:val="7"/>
        </w:numPr>
      </w:pPr>
      <w:r w:rsidRPr="00884665">
        <w:t>The Performance Test Plan has been developed in accordance with the user’s criteria and procedures. Testing may proceed as scheduled.</w:t>
      </w:r>
    </w:p>
    <w:p w:rsidR="00884665" w:rsidRDefault="00884665" w:rsidP="00797E40">
      <w:pPr>
        <w:pStyle w:val="BodyText"/>
        <w:numPr>
          <w:ilvl w:val="0"/>
          <w:numId w:val="7"/>
        </w:numPr>
      </w:pPr>
      <w:r w:rsidRPr="00884665">
        <w:t>Approval is given for the Performance Test Plan to proceed, subject to minor alterations as indicated. No further reference to me is required.</w:t>
      </w:r>
    </w:p>
    <w:p w:rsidR="00884665" w:rsidRPr="00884665" w:rsidRDefault="00884665" w:rsidP="00797E40">
      <w:pPr>
        <w:pStyle w:val="BodyText"/>
        <w:numPr>
          <w:ilvl w:val="0"/>
          <w:numId w:val="7"/>
        </w:numPr>
      </w:pPr>
      <w:r w:rsidRPr="00884665">
        <w:lastRenderedPageBreak/>
        <w:t>The significant alterations, as indicated, are to be remedied and reviewed by me before commencement of the performance testing.</w:t>
      </w:r>
    </w:p>
    <w:p w:rsidR="00884665" w:rsidRPr="00884665" w:rsidRDefault="00884665" w:rsidP="00797E40">
      <w:pPr>
        <w:pStyle w:val="BodyText"/>
        <w:numPr>
          <w:ilvl w:val="0"/>
          <w:numId w:val="7"/>
        </w:numPr>
      </w:pPr>
      <w:r w:rsidRPr="00884665">
        <w:t>Rejection of the entire Performance Test Plan as given.</w:t>
      </w:r>
    </w:p>
    <w:p w:rsidR="00884665" w:rsidRDefault="00884665" w:rsidP="00884665">
      <w:pPr>
        <w:pStyle w:val="TestPlanHeading2"/>
      </w:pPr>
      <w:bookmarkStart w:id="5" w:name="_Toc194400659"/>
      <w:r>
        <w:t>Comments</w:t>
      </w:r>
      <w:bookmarkEnd w:id="5"/>
    </w:p>
    <w:p w:rsidR="00884665" w:rsidRPr="00884665" w:rsidRDefault="00884665" w:rsidP="00884665">
      <w:pPr>
        <w:spacing w:after="0" w:line="240" w:lineRule="auto"/>
      </w:pPr>
    </w:p>
    <w:p w:rsidR="00884665" w:rsidRPr="00884665" w:rsidRDefault="00884665" w:rsidP="00884665">
      <w:pPr>
        <w:pStyle w:val="StyleItalicLeft102cm"/>
        <w:jc w:val="both"/>
        <w:rPr>
          <w:rFonts w:ascii="Calibri" w:hAnsi="Calibri"/>
          <w:i w:val="0"/>
          <w:sz w:val="24"/>
          <w:szCs w:val="24"/>
        </w:rPr>
      </w:pPr>
      <w:r w:rsidRPr="00884665">
        <w:rPr>
          <w:rFonts w:ascii="Calibri" w:hAnsi="Calibri"/>
          <w:i w:val="0"/>
          <w:sz w:val="24"/>
          <w:szCs w:val="24"/>
        </w:rPr>
        <w:t>Please fill in with your particulars as appropriate:</w:t>
      </w:r>
    </w:p>
    <w:p w:rsidR="00884665" w:rsidRDefault="00884665" w:rsidP="00884665"/>
    <w:tbl>
      <w:tblPr>
        <w:tblW w:w="0" w:type="auto"/>
        <w:tblInd w:w="711" w:type="dxa"/>
        <w:tblLayout w:type="fixed"/>
        <w:tblLook w:val="0000" w:firstRow="0" w:lastRow="0" w:firstColumn="0" w:lastColumn="0" w:noHBand="0" w:noVBand="0"/>
      </w:tblPr>
      <w:tblGrid>
        <w:gridCol w:w="3705"/>
        <w:gridCol w:w="2520"/>
        <w:gridCol w:w="1020"/>
      </w:tblGrid>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Name</w:t>
            </w:r>
          </w:p>
        </w:tc>
        <w:tc>
          <w:tcPr>
            <w:tcW w:w="2520" w:type="dxa"/>
            <w:tcBorders>
              <w:top w:val="single" w:sz="4" w:space="0" w:color="808080"/>
              <w:left w:val="single" w:sz="4" w:space="0" w:color="808080"/>
              <w:bottom w:val="single" w:sz="4" w:space="0" w:color="808080"/>
            </w:tcBorders>
            <w:shd w:val="clear" w:color="auto" w:fill="E6E6E6"/>
            <w:vAlign w:val="center"/>
          </w:tcPr>
          <w:p w:rsidR="00884665" w:rsidRDefault="00884665" w:rsidP="00884665">
            <w:pPr>
              <w:snapToGrid w:val="0"/>
            </w:pPr>
            <w:r>
              <w:t>Signature</w:t>
            </w:r>
          </w:p>
        </w:tc>
        <w:tc>
          <w:tcPr>
            <w:tcW w:w="102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84665" w:rsidRDefault="00884665" w:rsidP="00884665">
            <w:pPr>
              <w:snapToGrid w:val="0"/>
            </w:pPr>
            <w:r>
              <w:t>Date</w:t>
            </w: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rPr>
                <w:iCs/>
              </w:rPr>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r w:rsidR="00884665" w:rsidTr="00884665">
        <w:trPr>
          <w:trHeight w:val="357"/>
        </w:trPr>
        <w:tc>
          <w:tcPr>
            <w:tcW w:w="3705"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2520" w:type="dxa"/>
            <w:tcBorders>
              <w:top w:val="single" w:sz="4" w:space="0" w:color="808080"/>
              <w:left w:val="single" w:sz="4" w:space="0" w:color="808080"/>
              <w:bottom w:val="single" w:sz="4" w:space="0" w:color="808080"/>
            </w:tcBorders>
            <w:shd w:val="clear" w:color="auto" w:fill="auto"/>
            <w:vAlign w:val="center"/>
          </w:tcPr>
          <w:p w:rsidR="00884665" w:rsidRDefault="00884665" w:rsidP="00884665">
            <w:pPr>
              <w:snapToGrid w:val="0"/>
            </w:pPr>
          </w:p>
        </w:tc>
        <w:tc>
          <w:tcPr>
            <w:tcW w:w="1020" w:type="dxa"/>
            <w:tcBorders>
              <w:top w:val="single" w:sz="4" w:space="0" w:color="808080"/>
              <w:left w:val="single" w:sz="4" w:space="0" w:color="808080"/>
              <w:bottom w:val="single" w:sz="4" w:space="0" w:color="808080"/>
              <w:right w:val="single" w:sz="4" w:space="0" w:color="808080"/>
            </w:tcBorders>
            <w:shd w:val="clear" w:color="auto" w:fill="auto"/>
            <w:vAlign w:val="center"/>
          </w:tcPr>
          <w:p w:rsidR="00884665" w:rsidRDefault="00884665" w:rsidP="00884665">
            <w:pPr>
              <w:snapToGrid w:val="0"/>
            </w:pPr>
          </w:p>
        </w:tc>
      </w:tr>
    </w:tbl>
    <w:p w:rsidR="00884665" w:rsidRPr="00B5269B" w:rsidRDefault="00884665" w:rsidP="00B5269B">
      <w:pPr>
        <w:pStyle w:val="BodyText"/>
        <w:ind w:left="432"/>
      </w:pPr>
    </w:p>
    <w:p w:rsidR="00CD1FC8" w:rsidRDefault="00D20DC8" w:rsidP="008D5B85">
      <w:pPr>
        <w:pStyle w:val="Heading1"/>
      </w:pPr>
      <w:bookmarkStart w:id="6" w:name="_Toc194400660"/>
      <w:r>
        <w:t>Performance Testing Process</w:t>
      </w:r>
      <w:bookmarkEnd w:id="6"/>
    </w:p>
    <w:p w:rsidR="00875106" w:rsidRPr="00875106" w:rsidRDefault="00875106" w:rsidP="00875106">
      <w:pPr>
        <w:spacing w:after="0" w:line="240" w:lineRule="auto"/>
      </w:pPr>
    </w:p>
    <w:p w:rsidR="001965A5" w:rsidRDefault="00462B75" w:rsidP="002E234E">
      <w:pPr>
        <w:pStyle w:val="BodyText"/>
        <w:spacing w:after="0" w:line="240" w:lineRule="auto"/>
        <w:ind w:left="720"/>
        <w:rPr>
          <w:lang w:val="en"/>
        </w:rPr>
      </w:pPr>
      <w:bookmarkStart w:id="7" w:name="_Toc85607562"/>
      <w:bookmarkStart w:id="8" w:name="_Toc85607607"/>
      <w:bookmarkStart w:id="9" w:name="_Toc98217184"/>
      <w:bookmarkStart w:id="10" w:name="_Toc124673736"/>
      <w:r>
        <w:rPr>
          <w:b/>
          <w:bCs/>
          <w:lang w:val="en"/>
        </w:rPr>
        <w:t>&lt;Overview of the Project Name&gt;</w:t>
      </w:r>
      <w:r w:rsidR="001965A5">
        <w:rPr>
          <w:lang w:val="en"/>
        </w:rPr>
        <w:t xml:space="preserve"> </w:t>
      </w:r>
    </w:p>
    <w:p w:rsidR="00FC3690" w:rsidRDefault="000A665F" w:rsidP="004E63D4">
      <w:pPr>
        <w:pStyle w:val="TestPlanHeading3"/>
      </w:pPr>
      <w:bookmarkStart w:id="11" w:name="_Toc194400661"/>
      <w:r>
        <w:t xml:space="preserve">Non-Functional </w:t>
      </w:r>
      <w:r w:rsidR="00FD01E3">
        <w:t>Requirements</w:t>
      </w:r>
      <w:bookmarkEnd w:id="11"/>
    </w:p>
    <w:p w:rsidR="00FC3690" w:rsidRDefault="00FC3690" w:rsidP="00FC3690">
      <w:pPr>
        <w:spacing w:after="0" w:line="240" w:lineRule="auto"/>
        <w:ind w:left="576"/>
      </w:pPr>
      <w:r>
        <w:t>This application is using the following technologies</w:t>
      </w:r>
    </w:p>
    <w:p w:rsidR="00FC3690" w:rsidRDefault="00FC3690" w:rsidP="00FC3690">
      <w:pPr>
        <w:spacing w:after="0" w:line="240" w:lineRule="auto"/>
        <w:ind w:left="576"/>
      </w:pPr>
    </w:p>
    <w:p w:rsidR="00FC3690" w:rsidRDefault="00462B75" w:rsidP="00FC3690">
      <w:pPr>
        <w:pStyle w:val="BodyText"/>
        <w:spacing w:after="0" w:line="240" w:lineRule="auto"/>
        <w:ind w:left="576"/>
      </w:pPr>
      <w:r>
        <w:t>&lt; Define all the technologies&gt;</w:t>
      </w:r>
    </w:p>
    <w:p w:rsidR="00462B75" w:rsidRDefault="00462B75" w:rsidP="00FC3690">
      <w:pPr>
        <w:pStyle w:val="BodyText"/>
        <w:spacing w:after="0" w:line="240" w:lineRule="auto"/>
        <w:ind w:left="576"/>
      </w:pPr>
      <w:r>
        <w:t>&lt; Description of technologies&gt;</w:t>
      </w:r>
    </w:p>
    <w:p w:rsidR="00462B75" w:rsidRDefault="00462B75" w:rsidP="003C1840">
      <w:pPr>
        <w:pStyle w:val="BodyText"/>
        <w:spacing w:after="0" w:line="240" w:lineRule="auto"/>
        <w:ind w:left="576"/>
      </w:pPr>
    </w:p>
    <w:p w:rsidR="00462B75" w:rsidRDefault="00FC3690" w:rsidP="00462B75">
      <w:pPr>
        <w:pStyle w:val="BodyText"/>
        <w:spacing w:after="0" w:line="240" w:lineRule="auto"/>
        <w:ind w:left="576"/>
      </w:pPr>
      <w:r>
        <w:t xml:space="preserve">The below one is the architecture diagram </w:t>
      </w:r>
    </w:p>
    <w:p w:rsidR="00462B75" w:rsidRDefault="00554DFB" w:rsidP="00462B75">
      <w:pPr>
        <w:pStyle w:val="BodyText"/>
        <w:spacing w:after="0" w:line="240" w:lineRule="auto"/>
        <w:ind w:left="576"/>
      </w:pPr>
      <w:r>
        <w:object w:dxaOrig="1538"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7" o:title=""/>
          </v:shape>
          <o:OLEObject Type="Embed" ProgID="Excel.Sheet.12" ShapeID="_x0000_i1025" DrawAspect="Icon" ObjectID="_1805294909" r:id="rId8"/>
        </w:object>
      </w:r>
    </w:p>
    <w:p w:rsidR="00FC3690" w:rsidRDefault="00696CEF" w:rsidP="00462B75">
      <w:pPr>
        <w:pStyle w:val="TestPlanHeading3"/>
      </w:pPr>
      <w:bookmarkStart w:id="12" w:name="_Toc194400662"/>
      <w:r>
        <w:lastRenderedPageBreak/>
        <w:t xml:space="preserve">Application </w:t>
      </w:r>
      <w:r w:rsidR="00FC3690" w:rsidRPr="00875CDE">
        <w:t>Architecture Diagram</w:t>
      </w:r>
      <w:bookmarkEnd w:id="12"/>
    </w:p>
    <w:p w:rsidR="00FC3690" w:rsidRDefault="00FC3690" w:rsidP="00FC3690">
      <w:pPr>
        <w:pStyle w:val="TestPlanHeading2"/>
        <w:numPr>
          <w:ilvl w:val="0"/>
          <w:numId w:val="0"/>
        </w:numPr>
        <w:tabs>
          <w:tab w:val="clear" w:pos="864"/>
          <w:tab w:val="left" w:pos="540"/>
        </w:tabs>
      </w:pPr>
      <w:r>
        <w:tab/>
      </w:r>
      <w:bookmarkStart w:id="13" w:name="_Toc194400663"/>
      <w:r w:rsidR="00462B75">
        <w:t>&lt;Diagram&gt;</w:t>
      </w:r>
      <w:bookmarkEnd w:id="13"/>
    </w:p>
    <w:p w:rsidR="00A76BBA" w:rsidRDefault="00A76BBA" w:rsidP="00A76BBA">
      <w:pPr>
        <w:pStyle w:val="TestPlanHeading2"/>
        <w:numPr>
          <w:ilvl w:val="0"/>
          <w:numId w:val="0"/>
        </w:numPr>
        <w:tabs>
          <w:tab w:val="left" w:pos="540"/>
        </w:tabs>
      </w:pPr>
    </w:p>
    <w:p w:rsidR="00DB2748" w:rsidRDefault="002B0FFF" w:rsidP="00DB2748">
      <w:pPr>
        <w:pStyle w:val="TestPlanHeading3"/>
      </w:pPr>
      <w:bookmarkStart w:id="14" w:name="_Toc194400664"/>
      <w:r>
        <w:t xml:space="preserve">Neon  </w:t>
      </w:r>
      <w:r w:rsidR="00DB2748">
        <w:t xml:space="preserve">Functional </w:t>
      </w:r>
      <w:r w:rsidR="00007B3A">
        <w:t>Test</w:t>
      </w:r>
      <w:bookmarkEnd w:id="14"/>
    </w:p>
    <w:p w:rsidR="00696CEF" w:rsidRDefault="00696CEF" w:rsidP="00696CEF">
      <w:pPr>
        <w:pStyle w:val="TestPlanHeading2"/>
        <w:numPr>
          <w:ilvl w:val="0"/>
          <w:numId w:val="0"/>
        </w:numPr>
        <w:tabs>
          <w:tab w:val="clear" w:pos="864"/>
          <w:tab w:val="left" w:pos="540"/>
        </w:tabs>
        <w:ind w:left="540"/>
      </w:pPr>
    </w:p>
    <w:p w:rsidR="00696CEF" w:rsidRDefault="00462B75" w:rsidP="00696CEF">
      <w:pPr>
        <w:pStyle w:val="BodyText2"/>
      </w:pPr>
      <w:r>
        <w:t>&lt;Diagram&gt;</w:t>
      </w:r>
      <w:r w:rsidR="00215962">
        <w:t xml:space="preserve"> this is test</w:t>
      </w:r>
      <w:r w:rsidR="003C4B85">
        <w:t xml:space="preserve"> neon functional test</w:t>
      </w:r>
    </w:p>
    <w:bookmarkStart w:id="15" w:name="_GoBack"/>
    <w:bookmarkStart w:id="16" w:name="_MON_1805284260"/>
    <w:bookmarkEnd w:id="16"/>
    <w:p w:rsidR="00083257" w:rsidRDefault="009107EA" w:rsidP="00696CEF">
      <w:pPr>
        <w:pStyle w:val="BodyText2"/>
      </w:pPr>
      <w:r>
        <w:object w:dxaOrig="1538" w:dyaOrig="994">
          <v:shape id="_x0000_i1028" type="#_x0000_t75" style="width:77.25pt;height:49.5pt" o:ole="">
            <v:imagedata r:id="rId9" o:title=""/>
          </v:shape>
          <o:OLEObject Type="Embed" ProgID="Excel.Sheet.12" ShapeID="_x0000_i1028" DrawAspect="Icon" ObjectID="_1805294910" r:id="rId10"/>
        </w:object>
      </w:r>
      <w:bookmarkEnd w:id="15"/>
    </w:p>
    <w:p w:rsidR="00E929F7" w:rsidRDefault="00E929F7" w:rsidP="00696CEF">
      <w:pPr>
        <w:pStyle w:val="BodyText2"/>
      </w:pPr>
    </w:p>
    <w:p w:rsidR="00CD1FC8" w:rsidRDefault="00CD1FC8" w:rsidP="00462B75">
      <w:pPr>
        <w:pStyle w:val="TestPlanHeading2"/>
      </w:pPr>
      <w:bookmarkStart w:id="17" w:name="_Toc194400665"/>
      <w:r w:rsidRPr="00DA495B">
        <w:t>Purpose of</w:t>
      </w:r>
      <w:r w:rsidR="00F34744" w:rsidRPr="00DA495B">
        <w:t xml:space="preserve"> Performance Test Strategy</w:t>
      </w:r>
      <w:bookmarkEnd w:id="17"/>
      <w:r w:rsidR="004F232E" w:rsidRPr="00DA495B">
        <w:t xml:space="preserve"> </w:t>
      </w:r>
      <w:bookmarkEnd w:id="7"/>
      <w:bookmarkEnd w:id="8"/>
      <w:bookmarkEnd w:id="9"/>
      <w:bookmarkEnd w:id="10"/>
    </w:p>
    <w:p w:rsidR="0023670B" w:rsidRPr="0023670B" w:rsidRDefault="0023670B" w:rsidP="0023670B">
      <w:pPr>
        <w:spacing w:after="0" w:line="240" w:lineRule="auto"/>
      </w:pPr>
    </w:p>
    <w:p w:rsidR="00CD1FC8" w:rsidRDefault="00CD1FC8" w:rsidP="0023670B">
      <w:pPr>
        <w:pStyle w:val="BodyText"/>
        <w:spacing w:after="0" w:line="240" w:lineRule="auto"/>
        <w:ind w:left="540"/>
        <w:rPr>
          <w:rFonts w:cs="Arial"/>
        </w:rPr>
      </w:pPr>
      <w:r w:rsidRPr="00CD1FC8">
        <w:rPr>
          <w:rFonts w:cs="Arial"/>
        </w:rPr>
        <w:t xml:space="preserve">This document describes the </w:t>
      </w:r>
      <w:r w:rsidR="00462B75">
        <w:rPr>
          <w:b/>
          <w:bCs/>
          <w:lang w:val="en"/>
        </w:rPr>
        <w:t>&lt;Project Name&gt;</w:t>
      </w:r>
      <w:r w:rsidR="00462B75" w:rsidRPr="002E234E">
        <w:rPr>
          <w:b/>
          <w:bCs/>
          <w:lang w:val="en"/>
        </w:rPr>
        <w:t xml:space="preserve"> </w:t>
      </w:r>
      <w:r w:rsidR="00B15957">
        <w:rPr>
          <w:rFonts w:cs="Arial"/>
        </w:rPr>
        <w:t>performance testing</w:t>
      </w:r>
      <w:r w:rsidRPr="00CD1FC8">
        <w:rPr>
          <w:rFonts w:cs="Arial"/>
        </w:rPr>
        <w:t xml:space="preserve"> </w:t>
      </w:r>
      <w:r w:rsidR="00B74C5C">
        <w:rPr>
          <w:rFonts w:cs="Arial"/>
        </w:rPr>
        <w:t>strategy</w:t>
      </w:r>
      <w:r w:rsidRPr="00CD1FC8">
        <w:rPr>
          <w:rFonts w:cs="Arial"/>
        </w:rPr>
        <w:t>, along with the specific methodologies and techniques used by the Quality Assurance testing team to plan, organize and manage the testing activities for the Performance testing.</w:t>
      </w:r>
    </w:p>
    <w:p w:rsidR="0023670B" w:rsidRPr="00CD1FC8" w:rsidRDefault="0023670B" w:rsidP="0023670B">
      <w:pPr>
        <w:pStyle w:val="BodyText"/>
        <w:numPr>
          <w:ins w:id="18" w:author="519635" w:date="2012-07-24T12:43:00Z"/>
        </w:numPr>
        <w:spacing w:after="0" w:line="240" w:lineRule="auto"/>
        <w:ind w:left="540"/>
        <w:rPr>
          <w:rFonts w:cs="Arial"/>
        </w:rPr>
      </w:pPr>
    </w:p>
    <w:p w:rsidR="00CD1FC8" w:rsidRDefault="00CD1FC8" w:rsidP="0023670B">
      <w:pPr>
        <w:pStyle w:val="BodyText"/>
        <w:spacing w:after="0" w:line="240" w:lineRule="auto"/>
        <w:ind w:left="540"/>
        <w:rPr>
          <w:rFonts w:cs="Arial"/>
        </w:rPr>
      </w:pPr>
      <w:r w:rsidRPr="00CD1FC8">
        <w:rPr>
          <w:rFonts w:cs="Arial"/>
        </w:rPr>
        <w:t>Performance testing poses many challenges and varies a lot from web and client server application testing. Performance Test requires different standards for different purposes and so there is no single uniform testing methodology for Performance Test. The objective here is to simplify the Performance Test testing and come up with a comprehensive and efficient testing strategy.</w:t>
      </w:r>
    </w:p>
    <w:p w:rsidR="00696CEF" w:rsidRDefault="00696CEF" w:rsidP="0023670B">
      <w:pPr>
        <w:pStyle w:val="BodyText"/>
        <w:spacing w:after="0" w:line="240" w:lineRule="auto"/>
        <w:ind w:left="540"/>
        <w:rPr>
          <w:rFonts w:cs="Arial"/>
        </w:rPr>
      </w:pPr>
    </w:p>
    <w:p w:rsidR="00CD1FC8" w:rsidRDefault="00CD1FC8" w:rsidP="0023670B">
      <w:pPr>
        <w:pStyle w:val="TestPlanHeading2"/>
        <w:tabs>
          <w:tab w:val="clear" w:pos="576"/>
          <w:tab w:val="clear" w:pos="864"/>
          <w:tab w:val="num" w:pos="0"/>
          <w:tab w:val="left" w:pos="540"/>
          <w:tab w:val="left" w:pos="900"/>
        </w:tabs>
      </w:pPr>
      <w:bookmarkStart w:id="19" w:name="_Toc124673737"/>
      <w:bookmarkStart w:id="20" w:name="_Toc194400666"/>
      <w:r w:rsidRPr="00D37ED9">
        <w:t xml:space="preserve">Intended Audience of the </w:t>
      </w:r>
      <w:bookmarkEnd w:id="19"/>
      <w:r w:rsidRPr="00D37ED9">
        <w:t>Strategy</w:t>
      </w:r>
      <w:bookmarkEnd w:id="20"/>
    </w:p>
    <w:p w:rsidR="0023670B" w:rsidRPr="0023670B" w:rsidRDefault="0023670B" w:rsidP="0023670B">
      <w:pPr>
        <w:spacing w:after="0" w:line="240" w:lineRule="auto"/>
      </w:pPr>
    </w:p>
    <w:p w:rsidR="00CD1FC8" w:rsidRDefault="00CD1FC8" w:rsidP="001438EF">
      <w:pPr>
        <w:pStyle w:val="BodyText"/>
        <w:spacing w:after="0" w:line="240" w:lineRule="auto"/>
        <w:ind w:firstLine="576"/>
        <w:rPr>
          <w:rFonts w:cs="Arial"/>
        </w:rPr>
      </w:pPr>
      <w:r w:rsidRPr="00CD1FC8">
        <w:rPr>
          <w:rFonts w:cs="Arial"/>
        </w:rPr>
        <w:t>The Intended audiences of the Performance Test Strategy are</w:t>
      </w:r>
    </w:p>
    <w:p w:rsidR="0023670B" w:rsidRPr="00CD1FC8" w:rsidRDefault="0023670B" w:rsidP="0023670B">
      <w:pPr>
        <w:pStyle w:val="BodyText"/>
        <w:numPr>
          <w:ins w:id="21" w:author="519635" w:date="2012-07-24T12:44:00Z"/>
        </w:numPr>
        <w:spacing w:after="0" w:line="240" w:lineRule="auto"/>
        <w:ind w:firstLine="360"/>
        <w:rPr>
          <w:rFonts w:cs="Arial"/>
        </w:rPr>
      </w:pPr>
    </w:p>
    <w:p w:rsidR="00CD1FC8" w:rsidRPr="00CD1FC8" w:rsidRDefault="00CD1FC8" w:rsidP="0023670B">
      <w:pPr>
        <w:pStyle w:val="BodyText"/>
        <w:numPr>
          <w:ilvl w:val="0"/>
          <w:numId w:val="2"/>
        </w:numPr>
        <w:spacing w:after="0" w:line="240" w:lineRule="auto"/>
        <w:rPr>
          <w:rFonts w:cs="Arial"/>
        </w:rPr>
      </w:pPr>
      <w:r w:rsidRPr="00CD1FC8">
        <w:rPr>
          <w:rFonts w:cs="Arial"/>
        </w:rPr>
        <w:t>Business Users</w:t>
      </w:r>
    </w:p>
    <w:p w:rsidR="00CD1FC8" w:rsidRPr="00CD1FC8" w:rsidRDefault="00CD1FC8" w:rsidP="0023670B">
      <w:pPr>
        <w:pStyle w:val="BodyText"/>
        <w:numPr>
          <w:ilvl w:val="0"/>
          <w:numId w:val="2"/>
        </w:numPr>
        <w:spacing w:after="0" w:line="240" w:lineRule="auto"/>
        <w:rPr>
          <w:rFonts w:cs="Arial"/>
        </w:rPr>
      </w:pPr>
      <w:r w:rsidRPr="00CD1FC8">
        <w:rPr>
          <w:rFonts w:cs="Arial"/>
        </w:rPr>
        <w:t>Development Team</w:t>
      </w:r>
    </w:p>
    <w:p w:rsidR="00CD1FC8" w:rsidRPr="00B15957" w:rsidRDefault="00CD1FC8" w:rsidP="0023670B">
      <w:pPr>
        <w:pStyle w:val="BodyText"/>
        <w:numPr>
          <w:ilvl w:val="0"/>
          <w:numId w:val="2"/>
        </w:numPr>
        <w:spacing w:after="0" w:line="240" w:lineRule="auto"/>
        <w:rPr>
          <w:rFonts w:ascii="Arial" w:hAnsi="Arial" w:cs="Arial"/>
        </w:rPr>
      </w:pPr>
      <w:r w:rsidRPr="00CD1FC8">
        <w:rPr>
          <w:rFonts w:cs="Arial"/>
        </w:rPr>
        <w:t>QA Team</w:t>
      </w:r>
    </w:p>
    <w:p w:rsidR="00B15957" w:rsidRDefault="00B15957"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Default="00462B75" w:rsidP="00B15957">
      <w:pPr>
        <w:pStyle w:val="BodyText"/>
        <w:spacing w:after="0" w:line="240" w:lineRule="auto"/>
        <w:ind w:left="576"/>
        <w:rPr>
          <w:rFonts w:ascii="Arial" w:hAnsi="Arial" w:cs="Arial"/>
        </w:rPr>
      </w:pPr>
    </w:p>
    <w:p w:rsidR="00462B75" w:rsidRPr="00DA495B" w:rsidRDefault="00462B75" w:rsidP="00B15957">
      <w:pPr>
        <w:pStyle w:val="BodyText"/>
        <w:spacing w:after="0" w:line="240" w:lineRule="auto"/>
        <w:ind w:left="576"/>
        <w:rPr>
          <w:rFonts w:ascii="Arial" w:hAnsi="Arial" w:cs="Arial"/>
        </w:rPr>
      </w:pPr>
    </w:p>
    <w:p w:rsidR="00CD1FC8" w:rsidRPr="004C3982" w:rsidRDefault="00CD1FC8" w:rsidP="00BD5E37">
      <w:pPr>
        <w:pStyle w:val="Heading3"/>
        <w:rPr>
          <w:rStyle w:val="IntenseEmphasis"/>
        </w:rPr>
      </w:pPr>
      <w:bookmarkStart w:id="22" w:name="_Toc194400667"/>
      <w:r w:rsidRPr="004C3982">
        <w:rPr>
          <w:rStyle w:val="IntenseEmphasis"/>
        </w:rPr>
        <w:t>Glossary</w:t>
      </w:r>
      <w:bookmarkEnd w:id="22"/>
    </w:p>
    <w:p w:rsidR="00DE63F7" w:rsidRDefault="00DE63F7" w:rsidP="0023670B">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5538"/>
      </w:tblGrid>
      <w:tr w:rsidR="00DE63F7" w:rsidTr="00D77742">
        <w:tc>
          <w:tcPr>
            <w:tcW w:w="3168" w:type="dxa"/>
            <w:shd w:val="clear" w:color="auto" w:fill="auto"/>
          </w:tcPr>
          <w:p w:rsidR="00DE63F7" w:rsidRPr="00DE63F7" w:rsidRDefault="00DE63F7" w:rsidP="00D77742">
            <w:pPr>
              <w:spacing w:after="0" w:line="240" w:lineRule="auto"/>
            </w:pPr>
            <w:smartTag w:uri="urn:schemas-microsoft-com:office:smarttags" w:element="place">
              <w:r w:rsidRPr="00DE63F7">
                <w:t>SLA</w:t>
              </w:r>
            </w:smartTag>
          </w:p>
        </w:tc>
        <w:tc>
          <w:tcPr>
            <w:tcW w:w="5688" w:type="dxa"/>
            <w:shd w:val="clear" w:color="auto" w:fill="auto"/>
          </w:tcPr>
          <w:p w:rsidR="00DE63F7" w:rsidRPr="00DE63F7" w:rsidRDefault="00DE63F7" w:rsidP="00D77742">
            <w:pPr>
              <w:spacing w:after="0" w:line="240" w:lineRule="auto"/>
            </w:pPr>
            <w:r w:rsidRPr="00D77742">
              <w:rPr>
                <w:rFonts w:cs="Arial"/>
              </w:rPr>
              <w:t>Service Level Agreement</w:t>
            </w:r>
          </w:p>
        </w:tc>
      </w:tr>
      <w:tr w:rsidR="00DE63F7" w:rsidTr="00D77742">
        <w:tc>
          <w:tcPr>
            <w:tcW w:w="3168" w:type="dxa"/>
            <w:shd w:val="clear" w:color="auto" w:fill="auto"/>
          </w:tcPr>
          <w:p w:rsidR="00DE63F7" w:rsidRPr="00DE63F7" w:rsidRDefault="00DE63F7" w:rsidP="00D77742">
            <w:pPr>
              <w:spacing w:after="0" w:line="240" w:lineRule="auto"/>
            </w:pPr>
            <w:r w:rsidRPr="00DE63F7">
              <w:t>OLA</w:t>
            </w:r>
          </w:p>
        </w:tc>
        <w:tc>
          <w:tcPr>
            <w:tcW w:w="5688" w:type="dxa"/>
            <w:shd w:val="clear" w:color="auto" w:fill="auto"/>
          </w:tcPr>
          <w:p w:rsidR="00DE63F7" w:rsidRPr="00DE63F7" w:rsidRDefault="00DE63F7" w:rsidP="00D77742">
            <w:pPr>
              <w:spacing w:after="0" w:line="240" w:lineRule="auto"/>
            </w:pPr>
            <w:r w:rsidRPr="00D77742">
              <w:rPr>
                <w:rFonts w:cs="Arial"/>
              </w:rPr>
              <w:t>Operational Level Agreement</w:t>
            </w:r>
          </w:p>
        </w:tc>
      </w:tr>
      <w:tr w:rsidR="00DE63F7" w:rsidTr="00D77742">
        <w:tc>
          <w:tcPr>
            <w:tcW w:w="3168" w:type="dxa"/>
            <w:shd w:val="clear" w:color="auto" w:fill="auto"/>
          </w:tcPr>
          <w:p w:rsidR="00DE63F7" w:rsidRPr="00DE63F7" w:rsidRDefault="00DE63F7" w:rsidP="00D77742">
            <w:pPr>
              <w:spacing w:after="0" w:line="240" w:lineRule="auto"/>
            </w:pPr>
            <w:r w:rsidRPr="00D77742">
              <w:rPr>
                <w:rFonts w:cs="Arial"/>
              </w:rPr>
              <w:t>Throttling Number</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Number of concurrent instances can handle by each web server</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Test Script</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The sequence of functions/code that is generated in Virtual User generator which is used to emulate the real user actions</w:t>
            </w:r>
          </w:p>
        </w:tc>
      </w:tr>
      <w:tr w:rsidR="00DE63F7" w:rsidTr="00D77742">
        <w:tc>
          <w:tcPr>
            <w:tcW w:w="3168" w:type="dxa"/>
            <w:shd w:val="clear" w:color="auto" w:fill="auto"/>
          </w:tcPr>
          <w:p w:rsidR="00DE63F7" w:rsidRPr="00D77742" w:rsidRDefault="00DE63F7" w:rsidP="00D77742">
            <w:pPr>
              <w:spacing w:after="0" w:line="240" w:lineRule="auto"/>
              <w:rPr>
                <w:rFonts w:cs="Arial"/>
              </w:rPr>
            </w:pPr>
            <w:r w:rsidRPr="00D77742">
              <w:rPr>
                <w:rFonts w:cs="Arial"/>
              </w:rPr>
              <w:t>BRD</w:t>
            </w:r>
          </w:p>
        </w:tc>
        <w:tc>
          <w:tcPr>
            <w:tcW w:w="5688" w:type="dxa"/>
            <w:shd w:val="clear" w:color="auto" w:fill="auto"/>
          </w:tcPr>
          <w:p w:rsidR="00DE63F7" w:rsidRPr="00D77742" w:rsidRDefault="00DE63F7" w:rsidP="00D77742">
            <w:pPr>
              <w:spacing w:after="0" w:line="240" w:lineRule="auto"/>
              <w:rPr>
                <w:rFonts w:cs="Arial"/>
              </w:rPr>
            </w:pPr>
            <w:r w:rsidRPr="00D77742">
              <w:rPr>
                <w:rFonts w:cs="Arial"/>
              </w:rPr>
              <w:t>Business Requirement Document</w:t>
            </w:r>
          </w:p>
        </w:tc>
      </w:tr>
    </w:tbl>
    <w:p w:rsidR="00DE63F7" w:rsidRDefault="00DE63F7" w:rsidP="00DE63F7">
      <w:pPr>
        <w:spacing w:after="0" w:line="240" w:lineRule="auto"/>
        <w:ind w:left="576"/>
      </w:pPr>
    </w:p>
    <w:p w:rsidR="004A4F42" w:rsidRDefault="004A4F42" w:rsidP="00DE63F7">
      <w:pPr>
        <w:spacing w:after="0" w:line="240" w:lineRule="auto"/>
        <w:ind w:left="576"/>
      </w:pPr>
    </w:p>
    <w:p w:rsidR="004A4F42" w:rsidRDefault="004A4F42" w:rsidP="008D617F">
      <w:pPr>
        <w:pStyle w:val="Heading1"/>
      </w:pPr>
      <w:bookmarkStart w:id="23" w:name="_Toc194400668"/>
      <w:r>
        <w:t>Introduction</w:t>
      </w:r>
      <w:bookmarkEnd w:id="23"/>
    </w:p>
    <w:p w:rsidR="004A4F42" w:rsidRPr="0023670B" w:rsidRDefault="004A4F42" w:rsidP="00DE63F7">
      <w:pPr>
        <w:spacing w:after="0" w:line="240" w:lineRule="auto"/>
        <w:ind w:left="576"/>
      </w:pPr>
    </w:p>
    <w:p w:rsidR="00F34744" w:rsidRPr="004A4F42" w:rsidRDefault="001F7CC0" w:rsidP="004A4F42">
      <w:r w:rsidRPr="001F7CC0">
        <w:rPr>
          <w:lang w:val="en"/>
        </w:rPr>
        <w:t xml:space="preserve">The </w:t>
      </w:r>
      <w:r w:rsidR="00F34744">
        <w:rPr>
          <w:lang w:val="en"/>
        </w:rPr>
        <w:t xml:space="preserve">following steps are </w:t>
      </w:r>
      <w:r w:rsidR="006508BC">
        <w:rPr>
          <w:lang w:val="en"/>
        </w:rPr>
        <w:t>involved in</w:t>
      </w:r>
      <w:r w:rsidR="00F34744">
        <w:rPr>
          <w:lang w:val="en"/>
        </w:rPr>
        <w:t xml:space="preserve"> </w:t>
      </w:r>
      <w:r w:rsidRPr="001F7CC0">
        <w:rPr>
          <w:lang w:val="en"/>
        </w:rPr>
        <w:t xml:space="preserve">performance testing </w:t>
      </w:r>
      <w:r w:rsidR="009215EE">
        <w:rPr>
          <w:lang w:val="en"/>
        </w:rPr>
        <w:t xml:space="preserve">process </w:t>
      </w:r>
    </w:p>
    <w:p w:rsidR="00F34744" w:rsidRPr="001F7CC0" w:rsidRDefault="00F34744" w:rsidP="004A4F42">
      <w:pPr>
        <w:rPr>
          <w:lang w:val="en"/>
        </w:rPr>
      </w:pPr>
    </w:p>
    <w:p w:rsidR="00DF3CB0" w:rsidRPr="00DF3CB0" w:rsidRDefault="0038736A" w:rsidP="001F7CC0">
      <w:pPr>
        <w:pStyle w:val="BodyText2"/>
        <w:spacing w:line="240" w:lineRule="auto"/>
        <w:jc w:val="center"/>
        <w:rPr>
          <w:color w:val="3366FF"/>
          <w:sz w:val="28"/>
        </w:rPr>
      </w:pPr>
      <w:r w:rsidRPr="00EA1AB0">
        <w:rPr>
          <w:rFonts w:ascii="Arial" w:hAnsi="Arial" w:cs="Arial"/>
          <w:noProof/>
        </w:rPr>
        <w:lastRenderedPageBreak/>
        <w:drawing>
          <wp:inline distT="0" distB="0" distL="0" distR="0">
            <wp:extent cx="3895725" cy="3952875"/>
            <wp:effectExtent l="0" t="0" r="9525" b="9525"/>
            <wp:docPr id="1" name="Picture 1" descr="WS Testing Proce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 Testing Proces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952875"/>
                    </a:xfrm>
                    <a:prstGeom prst="rect">
                      <a:avLst/>
                    </a:prstGeom>
                    <a:noFill/>
                    <a:ln>
                      <a:noFill/>
                    </a:ln>
                  </pic:spPr>
                </pic:pic>
              </a:graphicData>
            </a:graphic>
          </wp:inline>
        </w:drawing>
      </w:r>
    </w:p>
    <w:p w:rsidR="00587968" w:rsidRDefault="00587968" w:rsidP="00462B75">
      <w:pPr>
        <w:pStyle w:val="TestPlanHeading2"/>
        <w:rPr>
          <w:lang w:val="en"/>
        </w:rPr>
      </w:pPr>
      <w:bookmarkStart w:id="24" w:name="_Toc124149755"/>
      <w:bookmarkStart w:id="25" w:name="_Toc124673741"/>
      <w:bookmarkStart w:id="26" w:name="_Toc194400669"/>
      <w:r w:rsidRPr="00D37ED9">
        <w:rPr>
          <w:lang w:val="en"/>
        </w:rPr>
        <w:t xml:space="preserve">Identify Key </w:t>
      </w:r>
      <w:bookmarkEnd w:id="24"/>
      <w:bookmarkEnd w:id="25"/>
      <w:r w:rsidRPr="00D37ED9">
        <w:rPr>
          <w:lang w:val="en"/>
        </w:rPr>
        <w:t>Scenarios</w:t>
      </w:r>
      <w:bookmarkEnd w:id="26"/>
    </w:p>
    <w:p w:rsidR="002C35AD" w:rsidRDefault="002C35AD" w:rsidP="002F2955">
      <w:pPr>
        <w:pStyle w:val="BodyText"/>
        <w:spacing w:after="0" w:line="240" w:lineRule="auto"/>
        <w:ind w:left="720"/>
        <w:rPr>
          <w:rFonts w:cs="Arial"/>
          <w:lang w:val="en"/>
        </w:rPr>
      </w:pPr>
    </w:p>
    <w:p w:rsidR="00E15C2B" w:rsidRDefault="00587968" w:rsidP="002F2955">
      <w:pPr>
        <w:pStyle w:val="BodyText"/>
        <w:spacing w:after="0" w:line="240" w:lineRule="auto"/>
        <w:ind w:left="720"/>
        <w:rPr>
          <w:rFonts w:cs="Arial"/>
          <w:lang w:val="en"/>
        </w:rPr>
      </w:pPr>
      <w:r w:rsidRPr="00587968">
        <w:rPr>
          <w:rFonts w:cs="Arial"/>
          <w:lang w:val="en"/>
        </w:rPr>
        <w:t xml:space="preserve">It is important to identify application scenarios that are critical for performance rather than testing all the scenarios that are defined by the functional test team. Here </w:t>
      </w:r>
      <w:r w:rsidR="00CE4CFA" w:rsidRPr="00587968">
        <w:rPr>
          <w:rFonts w:cs="Arial"/>
          <w:lang w:val="en"/>
        </w:rPr>
        <w:t xml:space="preserve">the </w:t>
      </w:r>
      <w:r w:rsidR="00CE4CFA">
        <w:rPr>
          <w:rFonts w:cs="Arial"/>
          <w:lang w:val="en"/>
        </w:rPr>
        <w:t>scenarios</w:t>
      </w:r>
      <w:r w:rsidRPr="00587968">
        <w:rPr>
          <w:rFonts w:cs="Arial"/>
          <w:lang w:val="en"/>
        </w:rPr>
        <w:t xml:space="preserve"> refer to the web methods</w:t>
      </w:r>
      <w:r w:rsidR="00F34744">
        <w:rPr>
          <w:rFonts w:cs="Arial"/>
          <w:lang w:val="en"/>
        </w:rPr>
        <w:t xml:space="preserve"> that need to be Performance tested</w:t>
      </w:r>
      <w:r w:rsidR="002B3865">
        <w:rPr>
          <w:rFonts w:cs="Arial"/>
          <w:lang w:val="en"/>
        </w:rPr>
        <w:t xml:space="preserve">. </w:t>
      </w:r>
      <w:r w:rsidR="002B3865" w:rsidRPr="00F45FF3">
        <w:rPr>
          <w:rFonts w:cs="Arial"/>
          <w:lang w:val="en"/>
        </w:rPr>
        <w:t xml:space="preserve">BRD and interaction with Business Analyst will help to </w:t>
      </w:r>
      <w:r w:rsidR="002B3865">
        <w:rPr>
          <w:rFonts w:cs="Arial"/>
          <w:lang w:val="en"/>
        </w:rPr>
        <w:t>identify</w:t>
      </w:r>
      <w:r w:rsidR="002B3865" w:rsidRPr="00F45FF3">
        <w:rPr>
          <w:rFonts w:cs="Arial"/>
          <w:lang w:val="en"/>
        </w:rPr>
        <w:t xml:space="preserve"> test cases</w:t>
      </w:r>
      <w:r w:rsidR="002B3865">
        <w:rPr>
          <w:rFonts w:cs="Arial"/>
          <w:lang w:val="en"/>
        </w:rPr>
        <w:t>.</w:t>
      </w:r>
    </w:p>
    <w:p w:rsidR="00DA7D3D" w:rsidRDefault="00DA7D3D" w:rsidP="002F2955">
      <w:pPr>
        <w:pStyle w:val="BodyText"/>
        <w:spacing w:after="0" w:line="240" w:lineRule="auto"/>
        <w:ind w:left="720"/>
        <w:rPr>
          <w:rFonts w:cs="Arial"/>
          <w:lang w:val="en"/>
        </w:rPr>
      </w:pPr>
    </w:p>
    <w:p w:rsidR="00DE63F7" w:rsidRDefault="001A0F90" w:rsidP="002F2955">
      <w:pPr>
        <w:pStyle w:val="BodyText"/>
        <w:spacing w:after="0" w:line="240" w:lineRule="auto"/>
        <w:ind w:left="720"/>
        <w:rPr>
          <w:rFonts w:cs="Arial"/>
          <w:b/>
          <w:u w:val="single"/>
          <w:lang w:val="en"/>
        </w:rPr>
      </w:pPr>
      <w:r>
        <w:rPr>
          <w:rFonts w:cs="Arial"/>
          <w:b/>
          <w:u w:val="single"/>
          <w:lang w:val="en"/>
        </w:rPr>
        <w:t>&lt; Mention all Key scenarios&gt;</w:t>
      </w:r>
    </w:p>
    <w:p w:rsidR="001A0F90" w:rsidRDefault="001A0F90" w:rsidP="002F2955">
      <w:pPr>
        <w:pStyle w:val="BodyText"/>
        <w:spacing w:after="0" w:line="240" w:lineRule="auto"/>
        <w:ind w:left="720"/>
        <w:rPr>
          <w:rFonts w:cs="Arial"/>
          <w:b/>
          <w:u w:val="single"/>
          <w:lang w:val="en"/>
        </w:rPr>
      </w:pPr>
    </w:p>
    <w:p w:rsidR="00CA3FF2" w:rsidRPr="00E23FDC" w:rsidRDefault="002C35AD" w:rsidP="002F2955">
      <w:pPr>
        <w:pStyle w:val="BodyText"/>
        <w:spacing w:after="0" w:line="240" w:lineRule="auto"/>
        <w:ind w:left="720"/>
        <w:rPr>
          <w:rFonts w:cs="Arial"/>
          <w:lang w:val="en"/>
        </w:rPr>
      </w:pPr>
      <w:r w:rsidRPr="00E23FDC">
        <w:rPr>
          <w:rFonts w:cs="Arial"/>
          <w:highlight w:val="yellow"/>
          <w:lang w:val="en"/>
        </w:rPr>
        <w:t>NOTE</w:t>
      </w:r>
      <w:r w:rsidR="00E23FDC" w:rsidRPr="00E23FDC">
        <w:rPr>
          <w:rFonts w:cs="Arial"/>
          <w:highlight w:val="yellow"/>
          <w:lang w:val="en"/>
        </w:rPr>
        <w:t>: -</w:t>
      </w:r>
      <w:r w:rsidRPr="00E23FDC">
        <w:rPr>
          <w:rFonts w:cs="Arial"/>
          <w:highlight w:val="yellow"/>
          <w:lang w:val="en"/>
        </w:rPr>
        <w:t xml:space="preserve"> Need to identify</w:t>
      </w:r>
      <w:r w:rsidR="00CA3FF2" w:rsidRPr="00E23FDC">
        <w:rPr>
          <w:rFonts w:cs="Arial"/>
          <w:highlight w:val="yellow"/>
          <w:lang w:val="en"/>
        </w:rPr>
        <w:t xml:space="preserve"> more</w:t>
      </w:r>
      <w:r w:rsidRPr="00E23FDC">
        <w:rPr>
          <w:rFonts w:cs="Arial"/>
          <w:highlight w:val="yellow"/>
          <w:lang w:val="en"/>
        </w:rPr>
        <w:t xml:space="preserve"> scenarios based on the future requirements</w:t>
      </w:r>
      <w:r w:rsidR="00CA3FF2" w:rsidRPr="00E23FDC">
        <w:rPr>
          <w:rFonts w:cs="Arial"/>
          <w:lang w:val="en"/>
        </w:rPr>
        <w:t xml:space="preserve"> </w:t>
      </w:r>
    </w:p>
    <w:p w:rsidR="00BC01B0" w:rsidRDefault="00BC01B0" w:rsidP="002F2955">
      <w:pPr>
        <w:pStyle w:val="BodyText"/>
        <w:spacing w:after="0" w:line="240" w:lineRule="auto"/>
        <w:ind w:left="720"/>
        <w:rPr>
          <w:rFonts w:cs="Arial"/>
          <w:b/>
          <w:u w:val="single"/>
          <w:lang w:val="en"/>
        </w:rPr>
      </w:pPr>
    </w:p>
    <w:p w:rsidR="00587968" w:rsidRDefault="00587968" w:rsidP="00DA495B">
      <w:pPr>
        <w:pStyle w:val="TestPlanHeading2"/>
        <w:rPr>
          <w:lang w:val="en"/>
        </w:rPr>
      </w:pPr>
      <w:bookmarkStart w:id="27" w:name="_Toc194400670"/>
      <w:r w:rsidRPr="00D37ED9">
        <w:rPr>
          <w:lang w:val="en"/>
        </w:rPr>
        <w:t>Identify Work Load</w:t>
      </w:r>
      <w:bookmarkEnd w:id="27"/>
    </w:p>
    <w:p w:rsidR="0023670B" w:rsidRPr="0023670B" w:rsidRDefault="0023670B" w:rsidP="0023670B">
      <w:pPr>
        <w:spacing w:after="0" w:line="240" w:lineRule="auto"/>
        <w:rPr>
          <w:lang w:val="en"/>
        </w:rPr>
      </w:pPr>
    </w:p>
    <w:p w:rsidR="00587968" w:rsidRDefault="00587968" w:rsidP="002F2955">
      <w:pPr>
        <w:pStyle w:val="BodyText"/>
        <w:spacing w:after="0" w:line="240" w:lineRule="auto"/>
        <w:ind w:left="720"/>
        <w:rPr>
          <w:rFonts w:cs="Arial"/>
          <w:lang w:val="en"/>
        </w:rPr>
      </w:pPr>
      <w:r w:rsidRPr="00587968">
        <w:rPr>
          <w:rFonts w:cs="Arial"/>
          <w:lang w:val="en"/>
        </w:rPr>
        <w:t xml:space="preserve">It is important to identify the work loads for the various scenarios mentioned above. In the real world several Performance Test / web methods which will be accessed simultaneously and the load distribution among them are to be identified and simulated in the test process. </w:t>
      </w:r>
    </w:p>
    <w:p w:rsidR="002753D8" w:rsidRPr="00587968" w:rsidRDefault="002753D8" w:rsidP="002F2955">
      <w:pPr>
        <w:pStyle w:val="BodyText"/>
        <w:numPr>
          <w:ins w:id="28" w:author="519635" w:date="2012-07-24T12:49:00Z"/>
        </w:numPr>
        <w:spacing w:after="0" w:line="240" w:lineRule="auto"/>
        <w:ind w:left="144"/>
        <w:rPr>
          <w:rFonts w:cs="Arial"/>
          <w:lang w:val="en"/>
        </w:rPr>
      </w:pPr>
    </w:p>
    <w:p w:rsidR="00587968" w:rsidRDefault="00587968" w:rsidP="002F2955">
      <w:pPr>
        <w:pStyle w:val="BodyText"/>
        <w:spacing w:after="0" w:line="240" w:lineRule="auto"/>
        <w:ind w:left="720"/>
        <w:rPr>
          <w:rFonts w:cs="Arial"/>
          <w:lang w:val="en"/>
        </w:rPr>
      </w:pPr>
      <w:r w:rsidRPr="00587968">
        <w:rPr>
          <w:rFonts w:cs="Arial"/>
          <w:lang w:val="en"/>
        </w:rPr>
        <w:lastRenderedPageBreak/>
        <w:t xml:space="preserve">The BRD and Functional specifications will be utilized to identify the work load. Any </w:t>
      </w:r>
      <w:smartTag w:uri="urn:schemas-microsoft-com:office:smarttags" w:element="place">
        <w:r w:rsidRPr="00587968">
          <w:rPr>
            <w:rFonts w:cs="Arial"/>
            <w:lang w:val="en"/>
          </w:rPr>
          <w:t>SLA</w:t>
        </w:r>
      </w:smartTag>
      <w:r w:rsidRPr="00587968">
        <w:rPr>
          <w:rFonts w:cs="Arial"/>
          <w:lang w:val="en"/>
        </w:rPr>
        <w:t xml:space="preserve"> or OLA available for each of the </w:t>
      </w:r>
      <w:r w:rsidR="00AD235E">
        <w:rPr>
          <w:rFonts w:cs="Arial"/>
          <w:lang w:val="en"/>
        </w:rPr>
        <w:t>UI Scenario</w:t>
      </w:r>
      <w:r w:rsidRPr="00587968">
        <w:rPr>
          <w:rFonts w:cs="Arial"/>
          <w:lang w:val="en"/>
        </w:rPr>
        <w:t xml:space="preserve"> will also drive identifying the work load.</w:t>
      </w:r>
    </w:p>
    <w:p w:rsidR="002753D8" w:rsidRPr="00587968" w:rsidRDefault="002753D8" w:rsidP="002F2955">
      <w:pPr>
        <w:pStyle w:val="BodyText"/>
        <w:numPr>
          <w:ins w:id="29" w:author="519635" w:date="2012-07-24T12:49:00Z"/>
        </w:numPr>
        <w:spacing w:after="0" w:line="240" w:lineRule="auto"/>
        <w:ind w:left="144"/>
        <w:rPr>
          <w:rFonts w:cs="Arial"/>
          <w:lang w:val="en"/>
        </w:rPr>
      </w:pPr>
    </w:p>
    <w:p w:rsidR="00587968" w:rsidRDefault="00587968" w:rsidP="002F2955">
      <w:pPr>
        <w:pStyle w:val="BodyText"/>
        <w:spacing w:after="0" w:line="240" w:lineRule="auto"/>
        <w:ind w:left="144" w:firstLine="576"/>
        <w:rPr>
          <w:rFonts w:cs="Arial"/>
          <w:lang w:val="en"/>
        </w:rPr>
      </w:pPr>
      <w:r w:rsidRPr="00587968">
        <w:rPr>
          <w:rFonts w:cs="Arial"/>
          <w:lang w:val="en"/>
        </w:rPr>
        <w:t>This</w:t>
      </w:r>
      <w:r w:rsidR="00757C60">
        <w:rPr>
          <w:rFonts w:cs="Arial"/>
          <w:lang w:val="en"/>
        </w:rPr>
        <w:t xml:space="preserve"> helps to design the realistic performance test scenario</w:t>
      </w:r>
      <w:r w:rsidR="002B3865">
        <w:rPr>
          <w:rFonts w:cs="Arial"/>
          <w:lang w:val="en"/>
        </w:rPr>
        <w:t xml:space="preserve"> for execution.</w:t>
      </w:r>
    </w:p>
    <w:p w:rsidR="00467CEF" w:rsidRDefault="00467CEF" w:rsidP="002F2955">
      <w:pPr>
        <w:pStyle w:val="BodyText"/>
        <w:spacing w:after="0" w:line="240" w:lineRule="auto"/>
        <w:ind w:left="144" w:firstLine="576"/>
        <w:rPr>
          <w:rFonts w:cs="Arial"/>
          <w:lang w:val="en"/>
        </w:rPr>
      </w:pPr>
    </w:p>
    <w:bookmarkStart w:id="30" w:name="_MON_1804568866"/>
    <w:bookmarkEnd w:id="30"/>
    <w:p w:rsidR="00467CEF" w:rsidRDefault="00B32D0E" w:rsidP="002F2955">
      <w:pPr>
        <w:pStyle w:val="BodyText"/>
        <w:spacing w:after="0" w:line="240" w:lineRule="auto"/>
        <w:ind w:left="144" w:firstLine="576"/>
        <w:rPr>
          <w:rFonts w:cs="Arial"/>
          <w:lang w:val="en"/>
        </w:rPr>
      </w:pPr>
      <w:r>
        <w:rPr>
          <w:rFonts w:cs="Arial"/>
          <w:lang w:val="en"/>
        </w:rPr>
        <w:object w:dxaOrig="1538" w:dyaOrig="994">
          <v:shape id="_x0000_i1026" type="#_x0000_t75" style="width:79.5pt;height:50.25pt" o:ole="">
            <v:imagedata r:id="rId12" o:title=""/>
          </v:shape>
          <o:OLEObject Type="Embed" ProgID="Excel.SheetMacroEnabled.12" ShapeID="_x0000_i1026" DrawAspect="Icon" ObjectID="_1805294911" r:id="rId13"/>
        </w:object>
      </w:r>
    </w:p>
    <w:p w:rsidR="00D37816" w:rsidRDefault="00D37816" w:rsidP="002F2955">
      <w:pPr>
        <w:pStyle w:val="BodyText"/>
        <w:spacing w:after="0" w:line="240" w:lineRule="auto"/>
        <w:ind w:left="144" w:firstLine="576"/>
        <w:rPr>
          <w:rFonts w:cs="Arial"/>
          <w:lang w:val="en"/>
        </w:rPr>
      </w:pPr>
    </w:p>
    <w:p w:rsidR="00D37816" w:rsidRDefault="001A0F90" w:rsidP="00D37816">
      <w:pPr>
        <w:pStyle w:val="BodyText"/>
        <w:spacing w:after="0" w:line="240" w:lineRule="auto"/>
        <w:ind w:left="720"/>
      </w:pPr>
      <w:r>
        <w:t>&lt; Mention the necessary work load&gt;</w:t>
      </w:r>
    </w:p>
    <w:p w:rsidR="001A0F90" w:rsidRDefault="001A0F90" w:rsidP="00D37816">
      <w:pPr>
        <w:pStyle w:val="BodyText"/>
        <w:spacing w:after="0" w:line="240" w:lineRule="auto"/>
        <w:ind w:left="720"/>
      </w:pPr>
    </w:p>
    <w:p w:rsidR="00D37816" w:rsidRPr="00E23FDC" w:rsidRDefault="00D37816" w:rsidP="00D37816">
      <w:pPr>
        <w:pStyle w:val="BodyText"/>
        <w:spacing w:after="0" w:line="240" w:lineRule="auto"/>
        <w:ind w:left="720"/>
      </w:pPr>
      <w:r w:rsidRPr="00E23FDC">
        <w:rPr>
          <w:highlight w:val="yellow"/>
        </w:rPr>
        <w:t xml:space="preserve">Note: - Need to </w:t>
      </w:r>
      <w:r w:rsidR="00875CDE" w:rsidRPr="00E23FDC">
        <w:rPr>
          <w:highlight w:val="yellow"/>
        </w:rPr>
        <w:t xml:space="preserve">get </w:t>
      </w:r>
      <w:r w:rsidRPr="00E23FDC">
        <w:rPr>
          <w:highlight w:val="yellow"/>
        </w:rPr>
        <w:t>more performance baselines</w:t>
      </w:r>
      <w:r w:rsidR="00875CDE" w:rsidRPr="00E23FDC">
        <w:rPr>
          <w:highlight w:val="yellow"/>
        </w:rPr>
        <w:t xml:space="preserve"> from client</w:t>
      </w:r>
    </w:p>
    <w:p w:rsidR="00587968" w:rsidRDefault="00B55F3E" w:rsidP="00DA495B">
      <w:pPr>
        <w:pStyle w:val="TestPlanHeading2"/>
        <w:rPr>
          <w:lang w:val="en"/>
        </w:rPr>
      </w:pPr>
      <w:bookmarkStart w:id="31" w:name="_Toc194400671"/>
      <w:r w:rsidRPr="00D37ED9">
        <w:rPr>
          <w:lang w:val="en"/>
        </w:rPr>
        <w:t>Identify Metrics</w:t>
      </w:r>
      <w:bookmarkEnd w:id="31"/>
    </w:p>
    <w:p w:rsidR="002753D8" w:rsidRPr="002753D8" w:rsidRDefault="002753D8" w:rsidP="002753D8">
      <w:pPr>
        <w:spacing w:after="0" w:line="240" w:lineRule="auto"/>
        <w:rPr>
          <w:lang w:val="en"/>
        </w:rPr>
      </w:pPr>
    </w:p>
    <w:p w:rsidR="00B55F3E" w:rsidRDefault="00B55F3E" w:rsidP="002F2955">
      <w:pPr>
        <w:pStyle w:val="BodyText"/>
        <w:spacing w:after="0" w:line="240" w:lineRule="auto"/>
        <w:ind w:left="720"/>
        <w:rPr>
          <w:rFonts w:cs="Arial"/>
          <w:lang w:val="en"/>
        </w:rPr>
      </w:pPr>
      <w:r w:rsidRPr="00B55F3E">
        <w:rPr>
          <w:rFonts w:cs="Arial"/>
          <w:lang w:val="en"/>
        </w:rPr>
        <w:t>Identify the metrics that need to be collected during the performance testing. This will help us to come up with the appropriate reports to analyze the test results. The primary metrics that needs to be identified are:</w:t>
      </w:r>
    </w:p>
    <w:p w:rsidR="002753D8" w:rsidRDefault="002753D8" w:rsidP="002F2955">
      <w:pPr>
        <w:pStyle w:val="BodyText"/>
        <w:spacing w:after="0" w:line="240" w:lineRule="auto"/>
        <w:ind w:left="720"/>
        <w:rPr>
          <w:rFonts w:cs="Arial"/>
          <w:lang w:val="en"/>
        </w:rPr>
      </w:pPr>
    </w:p>
    <w:tbl>
      <w:tblPr>
        <w:tblW w:w="81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762"/>
      </w:tblGrid>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Throughput</w:t>
            </w:r>
          </w:p>
        </w:tc>
        <w:tc>
          <w:tcPr>
            <w:tcW w:w="3762" w:type="dxa"/>
            <w:shd w:val="clear" w:color="auto" w:fill="auto"/>
          </w:tcPr>
          <w:p w:rsidR="007C6B37" w:rsidRPr="00D77742" w:rsidRDefault="00CF776D" w:rsidP="00D77742">
            <w:pPr>
              <w:pStyle w:val="BodyText"/>
              <w:spacing w:after="0" w:line="240" w:lineRule="auto"/>
              <w:rPr>
                <w:rFonts w:cs="Arial"/>
                <w:lang w:val="en"/>
              </w:rPr>
            </w:pPr>
            <w:r>
              <w:rPr>
                <w:lang w:val="en"/>
              </w:rPr>
              <w:t>It is the sum of the data rates that are delivered to all terminals in a network</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lang w:val="en"/>
              </w:rPr>
            </w:pPr>
            <w:r w:rsidRPr="00D77742">
              <w:rPr>
                <w:rFonts w:cs="Arial"/>
                <w:b/>
                <w:lang w:val="en"/>
              </w:rPr>
              <w:t>Response Time</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check the web services and UI response time w.r.to  TMS, VSP, </w:t>
            </w:r>
            <w:r w:rsidR="00462B75">
              <w:rPr>
                <w:b/>
                <w:bCs/>
                <w:lang w:val="en"/>
              </w:rPr>
              <w:t>&lt;Project Name&gt;</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Resource utilization</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While doing the Performance testing , we need to check the memory and CPU utilizations of the servers</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Maximum concurrent and simultaneous users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have to check how many concurrent user can sustain in the environment </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System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We need to monitor each individual system resources like Memory, CPU, Disk read/write etc</w:t>
            </w:r>
          </w:p>
        </w:tc>
      </w:tr>
      <w:tr w:rsidR="007C6B37" w:rsidRPr="00D77742" w:rsidTr="001A0F90">
        <w:tc>
          <w:tcPr>
            <w:tcW w:w="4428" w:type="dxa"/>
            <w:shd w:val="clear" w:color="auto" w:fill="auto"/>
          </w:tcPr>
          <w:p w:rsidR="007C6B37" w:rsidRPr="00D77742" w:rsidRDefault="007C6B37" w:rsidP="00D77742">
            <w:pPr>
              <w:pStyle w:val="BodyText"/>
              <w:spacing w:after="0" w:line="240" w:lineRule="auto"/>
              <w:rPr>
                <w:rFonts w:cs="Arial"/>
                <w:b/>
                <w:lang w:val="en"/>
              </w:rPr>
            </w:pPr>
            <w:r w:rsidRPr="00D77742">
              <w:rPr>
                <w:rFonts w:cs="Arial"/>
                <w:b/>
                <w:lang w:val="en"/>
              </w:rPr>
              <w:t>Network Level metrics</w:t>
            </w:r>
          </w:p>
        </w:tc>
        <w:tc>
          <w:tcPr>
            <w:tcW w:w="3762" w:type="dxa"/>
            <w:shd w:val="clear" w:color="auto" w:fill="auto"/>
          </w:tcPr>
          <w:p w:rsidR="007C6B37" w:rsidRPr="00D77742" w:rsidRDefault="007C6B37" w:rsidP="00D77742">
            <w:pPr>
              <w:pStyle w:val="BodyText"/>
              <w:spacing w:after="0" w:line="240" w:lineRule="auto"/>
              <w:rPr>
                <w:rFonts w:cs="Arial"/>
                <w:lang w:val="en"/>
              </w:rPr>
            </w:pPr>
            <w:r w:rsidRPr="00D77742">
              <w:rPr>
                <w:rFonts w:cs="Arial"/>
                <w:lang w:val="en"/>
              </w:rPr>
              <w:t xml:space="preserve">We need to monitor the network bandwidth w.r.to our </w:t>
            </w:r>
            <w:smartTag w:uri="urn:schemas-microsoft-com:office:smarttags" w:element="place">
              <w:r w:rsidRPr="00D77742">
                <w:rPr>
                  <w:rFonts w:cs="Arial"/>
                  <w:lang w:val="en"/>
                </w:rPr>
                <w:t>SLA</w:t>
              </w:r>
            </w:smartTag>
            <w:r w:rsidRPr="00D77742">
              <w:rPr>
                <w:rFonts w:cs="Arial"/>
                <w:lang w:val="en"/>
              </w:rPr>
              <w:t xml:space="preserve">’s </w:t>
            </w:r>
          </w:p>
        </w:tc>
      </w:tr>
    </w:tbl>
    <w:p w:rsidR="00F45FF3" w:rsidRDefault="00F45FF3" w:rsidP="00DA495B">
      <w:pPr>
        <w:pStyle w:val="TestPlanHeading2"/>
        <w:rPr>
          <w:lang w:val="en"/>
        </w:rPr>
      </w:pPr>
      <w:bookmarkStart w:id="32" w:name="_Toc124673744"/>
      <w:bookmarkStart w:id="33" w:name="_Toc194400672"/>
      <w:r w:rsidRPr="00D37ED9">
        <w:rPr>
          <w:lang w:val="en"/>
        </w:rPr>
        <w:t xml:space="preserve">Create Test </w:t>
      </w:r>
      <w:bookmarkEnd w:id="32"/>
      <w:r w:rsidRPr="00D37ED9">
        <w:rPr>
          <w:lang w:val="en"/>
        </w:rPr>
        <w:t>Cases</w:t>
      </w:r>
      <w:bookmarkEnd w:id="33"/>
    </w:p>
    <w:p w:rsidR="002753D8" w:rsidRPr="002753D8" w:rsidRDefault="002753D8" w:rsidP="002753D8">
      <w:pPr>
        <w:spacing w:after="0" w:line="240" w:lineRule="auto"/>
        <w:rPr>
          <w:lang w:val="en"/>
        </w:rPr>
      </w:pPr>
    </w:p>
    <w:p w:rsidR="001B673E" w:rsidRDefault="001B673E" w:rsidP="002F2955">
      <w:pPr>
        <w:pStyle w:val="BodyText"/>
        <w:spacing w:after="0" w:line="240" w:lineRule="auto"/>
        <w:ind w:left="720"/>
        <w:rPr>
          <w:rFonts w:cs="Arial"/>
          <w:lang w:val="en"/>
        </w:rPr>
      </w:pPr>
      <w:r w:rsidRPr="001B673E">
        <w:rPr>
          <w:rFonts w:cs="Arial"/>
          <w:lang w:val="en"/>
        </w:rPr>
        <w:t>Create comprehensive test cases where the scenarios will be simulated. The test scripts need to be generated for all the test cases and also need to make sure all variants of Performance Test are tested for all the scenarios. The variants which will be tested are:</w:t>
      </w:r>
    </w:p>
    <w:p w:rsidR="002753D8" w:rsidRPr="001B673E" w:rsidRDefault="002753D8" w:rsidP="002F2955">
      <w:pPr>
        <w:pStyle w:val="BodyText"/>
        <w:numPr>
          <w:ins w:id="34" w:author="519635" w:date="2012-07-24T12:52:00Z"/>
        </w:numPr>
        <w:spacing w:after="0" w:line="240" w:lineRule="auto"/>
        <w:ind w:left="720"/>
        <w:rPr>
          <w:rFonts w:cs="Arial"/>
          <w:lang w:val="en"/>
        </w:rPr>
      </w:pPr>
    </w:p>
    <w:p w:rsidR="001B673E" w:rsidRPr="001B673E" w:rsidRDefault="001B673E" w:rsidP="00797E40">
      <w:pPr>
        <w:pStyle w:val="BodyText"/>
        <w:numPr>
          <w:ilvl w:val="0"/>
          <w:numId w:val="3"/>
        </w:numPr>
        <w:tabs>
          <w:tab w:val="clear" w:pos="936"/>
          <w:tab w:val="num" w:pos="1080"/>
        </w:tabs>
        <w:spacing w:after="0" w:line="240" w:lineRule="auto"/>
        <w:ind w:left="1080"/>
        <w:rPr>
          <w:rFonts w:cs="Arial"/>
          <w:lang w:val="en"/>
        </w:rPr>
      </w:pPr>
      <w:r w:rsidRPr="001B673E">
        <w:rPr>
          <w:rFonts w:cs="Arial"/>
          <w:lang w:val="en"/>
        </w:rPr>
        <w:lastRenderedPageBreak/>
        <w:t>UI Scenarios with different security settings (X.509 security / User name &amp; password)</w:t>
      </w:r>
    </w:p>
    <w:p w:rsidR="001B673E" w:rsidRPr="001B673E" w:rsidRDefault="001B673E" w:rsidP="00797E40">
      <w:pPr>
        <w:pStyle w:val="BodyText"/>
        <w:numPr>
          <w:ilvl w:val="0"/>
          <w:numId w:val="3"/>
        </w:numPr>
        <w:tabs>
          <w:tab w:val="clear" w:pos="936"/>
          <w:tab w:val="num" w:pos="1080"/>
        </w:tabs>
        <w:spacing w:after="0" w:line="240" w:lineRule="auto"/>
        <w:ind w:left="1080"/>
        <w:rPr>
          <w:rFonts w:cs="Arial"/>
          <w:lang w:val="en"/>
        </w:rPr>
      </w:pPr>
      <w:r w:rsidRPr="001B673E">
        <w:rPr>
          <w:rFonts w:cs="Arial"/>
          <w:lang w:val="en"/>
        </w:rPr>
        <w:t>UI Scenarios /Web service with logging on/off</w:t>
      </w:r>
    </w:p>
    <w:p w:rsidR="001B673E" w:rsidRPr="001B673E" w:rsidRDefault="001B673E" w:rsidP="00797E40">
      <w:pPr>
        <w:pStyle w:val="BodyText"/>
        <w:numPr>
          <w:ilvl w:val="0"/>
          <w:numId w:val="3"/>
        </w:numPr>
        <w:tabs>
          <w:tab w:val="clear" w:pos="936"/>
          <w:tab w:val="num" w:pos="1080"/>
        </w:tabs>
        <w:spacing w:after="0" w:line="240" w:lineRule="auto"/>
        <w:ind w:left="1080"/>
        <w:rPr>
          <w:rFonts w:cs="Arial"/>
          <w:lang w:val="en"/>
        </w:rPr>
      </w:pPr>
      <w:r w:rsidRPr="001B673E">
        <w:rPr>
          <w:rFonts w:cs="Arial"/>
          <w:lang w:val="en"/>
        </w:rPr>
        <w:t>UI Scenarios /Web service which has shadow web service calls</w:t>
      </w:r>
    </w:p>
    <w:p w:rsidR="001B673E" w:rsidRDefault="001B673E" w:rsidP="00797E40">
      <w:pPr>
        <w:pStyle w:val="BodyText"/>
        <w:numPr>
          <w:ilvl w:val="0"/>
          <w:numId w:val="3"/>
        </w:numPr>
        <w:tabs>
          <w:tab w:val="clear" w:pos="936"/>
          <w:tab w:val="num" w:pos="1080"/>
        </w:tabs>
        <w:spacing w:after="0" w:line="240" w:lineRule="auto"/>
        <w:ind w:left="1080"/>
        <w:rPr>
          <w:rFonts w:cs="Arial"/>
          <w:lang w:val="en"/>
        </w:rPr>
      </w:pPr>
      <w:r w:rsidRPr="001B673E">
        <w:rPr>
          <w:rFonts w:cs="Arial"/>
          <w:lang w:val="en"/>
        </w:rPr>
        <w:t>Synchronous / Asynchronous Web service invocation</w:t>
      </w:r>
    </w:p>
    <w:p w:rsidR="001B673E" w:rsidRPr="001B673E" w:rsidRDefault="001B673E" w:rsidP="002F2955">
      <w:pPr>
        <w:pStyle w:val="BodyText"/>
        <w:spacing w:after="0" w:line="240" w:lineRule="auto"/>
        <w:ind w:left="144"/>
        <w:rPr>
          <w:rFonts w:cs="Arial"/>
          <w:lang w:val="en"/>
        </w:rPr>
      </w:pPr>
    </w:p>
    <w:p w:rsidR="001B673E" w:rsidRDefault="001B673E" w:rsidP="002F2955">
      <w:pPr>
        <w:pStyle w:val="BodyText"/>
        <w:spacing w:after="0" w:line="240" w:lineRule="auto"/>
        <w:ind w:left="720"/>
        <w:rPr>
          <w:rFonts w:cs="Arial"/>
          <w:lang w:val="en"/>
        </w:rPr>
      </w:pPr>
      <w:r w:rsidRPr="001B673E">
        <w:rPr>
          <w:rFonts w:cs="Arial"/>
          <w:lang w:val="en"/>
        </w:rPr>
        <w:t xml:space="preserve">Test cases will be created for the key scenario’s identified. BRD and interaction with Business Analyst will help to create test cases. </w:t>
      </w:r>
    </w:p>
    <w:p w:rsidR="001965A5" w:rsidRDefault="001965A5" w:rsidP="002F2955">
      <w:pPr>
        <w:pStyle w:val="BodyText"/>
        <w:spacing w:after="0" w:line="240" w:lineRule="auto"/>
        <w:ind w:left="720"/>
        <w:rPr>
          <w:rFonts w:cs="Arial"/>
          <w:lang w:val="en"/>
        </w:rPr>
      </w:pPr>
    </w:p>
    <w:p w:rsidR="001965A5" w:rsidRPr="00E23FDC" w:rsidRDefault="001965A5" w:rsidP="002F2955">
      <w:pPr>
        <w:pStyle w:val="BodyText"/>
        <w:spacing w:after="0" w:line="240" w:lineRule="auto"/>
        <w:ind w:left="720"/>
        <w:rPr>
          <w:rFonts w:cs="Arial"/>
          <w:lang w:val="en"/>
        </w:rPr>
      </w:pPr>
      <w:r w:rsidRPr="00E23FDC">
        <w:rPr>
          <w:rFonts w:cs="Arial"/>
          <w:highlight w:val="yellow"/>
          <w:lang w:val="en"/>
        </w:rPr>
        <w:t>Note: - Need to create the test cases</w:t>
      </w:r>
    </w:p>
    <w:p w:rsidR="00B12753" w:rsidRDefault="00B12753" w:rsidP="00DA495B">
      <w:pPr>
        <w:pStyle w:val="TestPlanHeading2"/>
        <w:rPr>
          <w:rFonts w:ascii="Calibri" w:hAnsi="Calibri"/>
          <w:sz w:val="28"/>
          <w:szCs w:val="28"/>
        </w:rPr>
      </w:pPr>
      <w:bookmarkStart w:id="35" w:name="_Toc124673745"/>
      <w:bookmarkStart w:id="36" w:name="_Toc194400673"/>
      <w:r w:rsidRPr="00DA495B">
        <w:rPr>
          <w:rFonts w:ascii="Calibri" w:hAnsi="Calibri"/>
          <w:sz w:val="28"/>
          <w:szCs w:val="28"/>
        </w:rPr>
        <w:t>Simulate Load</w:t>
      </w:r>
      <w:bookmarkEnd w:id="35"/>
      <w:bookmarkEnd w:id="36"/>
    </w:p>
    <w:p w:rsidR="00CD2205" w:rsidRPr="00CD2205" w:rsidRDefault="00CD2205" w:rsidP="00CD2205">
      <w:pPr>
        <w:spacing w:after="0" w:line="240" w:lineRule="auto"/>
      </w:pPr>
    </w:p>
    <w:p w:rsidR="00CD2205" w:rsidRDefault="00CD2205" w:rsidP="00CD2205">
      <w:pPr>
        <w:pStyle w:val="BodyText"/>
        <w:spacing w:after="0" w:line="240" w:lineRule="auto"/>
        <w:ind w:left="720"/>
        <w:rPr>
          <w:rFonts w:cs="Arial"/>
        </w:rPr>
      </w:pPr>
      <w:r>
        <w:rPr>
          <w:rFonts w:cs="Arial"/>
        </w:rPr>
        <w:t>Concurrent user load will be simulated in various patterns using Controller component. Following Load Testing types will be conducted to simulate the</w:t>
      </w:r>
      <w:r w:rsidR="005B0EF9">
        <w:rPr>
          <w:rFonts w:cs="Arial"/>
        </w:rPr>
        <w:t xml:space="preserve"> </w:t>
      </w:r>
      <w:r w:rsidR="00462B75">
        <w:rPr>
          <w:b/>
          <w:bCs/>
          <w:lang w:val="en"/>
        </w:rPr>
        <w:t>&lt;Project Name&gt;</w:t>
      </w:r>
      <w:r w:rsidR="00462B75" w:rsidRPr="002E234E">
        <w:rPr>
          <w:b/>
          <w:bCs/>
          <w:lang w:val="en"/>
        </w:rPr>
        <w:t xml:space="preserve"> </w:t>
      </w:r>
      <w:r w:rsidR="005B0EF9">
        <w:rPr>
          <w:rFonts w:cs="Arial"/>
        </w:rPr>
        <w:t>application</w:t>
      </w:r>
      <w:r>
        <w:rPr>
          <w:rFonts w:cs="Arial"/>
        </w:rPr>
        <w:t xml:space="preserve"> load with the production load.</w:t>
      </w:r>
    </w:p>
    <w:p w:rsidR="00251431" w:rsidRDefault="00251431" w:rsidP="001A0F90">
      <w:pPr>
        <w:pStyle w:val="TestPlanHeading3"/>
      </w:pPr>
      <w:bookmarkStart w:id="37" w:name="_Toc194400674"/>
      <w:r w:rsidRPr="00B21A4F">
        <w:t>Performance</w:t>
      </w:r>
      <w:r>
        <w:t xml:space="preserve"> Testing Types</w:t>
      </w:r>
      <w:bookmarkEnd w:id="37"/>
    </w:p>
    <w:p w:rsidR="005B0EF9" w:rsidRDefault="005B0EF9" w:rsidP="00CD2205">
      <w:pPr>
        <w:pStyle w:val="BodyText"/>
        <w:spacing w:after="0" w:line="240" w:lineRule="auto"/>
        <w:ind w:left="720"/>
        <w:rPr>
          <w:rFonts w:cs="Arial"/>
        </w:rPr>
      </w:pPr>
    </w:p>
    <w:tbl>
      <w:tblPr>
        <w:tblW w:w="72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3672"/>
      </w:tblGrid>
      <w:tr w:rsidR="005B0EF9" w:rsidRPr="00D77742" w:rsidTr="001A0F90">
        <w:tc>
          <w:tcPr>
            <w:tcW w:w="3600" w:type="dxa"/>
            <w:shd w:val="clear" w:color="auto" w:fill="auto"/>
          </w:tcPr>
          <w:p w:rsidR="005B0EF9" w:rsidRPr="00D77742" w:rsidRDefault="005B0EF9" w:rsidP="00D77742">
            <w:pPr>
              <w:pStyle w:val="BodyText"/>
              <w:spacing w:after="0" w:line="240" w:lineRule="auto"/>
              <w:jc w:val="center"/>
              <w:rPr>
                <w:rFonts w:cs="Arial"/>
                <w:highlight w:val="lightGray"/>
              </w:rPr>
            </w:pPr>
            <w:r w:rsidRPr="00D77742">
              <w:rPr>
                <w:rFonts w:cs="Arial"/>
                <w:highlight w:val="lightGray"/>
              </w:rPr>
              <w:t>Testing Type</w:t>
            </w:r>
          </w:p>
        </w:tc>
        <w:tc>
          <w:tcPr>
            <w:tcW w:w="3672" w:type="dxa"/>
            <w:shd w:val="clear" w:color="auto" w:fill="auto"/>
          </w:tcPr>
          <w:p w:rsidR="005B0EF9" w:rsidRPr="00D77742" w:rsidRDefault="005B0EF9" w:rsidP="00D77742">
            <w:pPr>
              <w:pStyle w:val="BodyText"/>
              <w:spacing w:after="0" w:line="240" w:lineRule="auto"/>
              <w:jc w:val="center"/>
              <w:rPr>
                <w:rFonts w:cs="Arial"/>
                <w:b/>
                <w:highlight w:val="lightGray"/>
              </w:rPr>
            </w:pPr>
            <w:r w:rsidRPr="00D77742">
              <w:rPr>
                <w:rFonts w:cs="Arial"/>
                <w:highlight w:val="lightGray"/>
              </w:rPr>
              <w:t>Purpose of the testing</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Load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By doing the</w:t>
            </w:r>
            <w:r w:rsidR="005B0EF9" w:rsidRPr="00D77742">
              <w:rPr>
                <w:bCs/>
                <w:color w:val="000000"/>
              </w:rPr>
              <w:t xml:space="preserve"> load testing we need to verify </w:t>
            </w:r>
            <w:r w:rsidR="00462B75">
              <w:rPr>
                <w:b/>
                <w:bCs/>
                <w:lang w:val="en"/>
              </w:rPr>
              <w:t>&lt;Project Name&gt;</w:t>
            </w:r>
            <w:r w:rsidR="00462B75" w:rsidRPr="002E234E">
              <w:rPr>
                <w:b/>
                <w:bCs/>
                <w:lang w:val="en"/>
              </w:rPr>
              <w:t xml:space="preserve"> </w:t>
            </w:r>
            <w:r w:rsidRPr="00D77742">
              <w:rPr>
                <w:bCs/>
                <w:color w:val="000000"/>
              </w:rPr>
              <w:t>UI, TMS services, VSP server’s</w:t>
            </w:r>
            <w:r w:rsidR="005B0EF9" w:rsidRPr="00D77742">
              <w:rPr>
                <w:bCs/>
                <w:color w:val="000000"/>
              </w:rPr>
              <w:t xml:space="preserve"> behavior under normal and peak load conditions</w:t>
            </w:r>
            <w:r w:rsidRPr="00D77742">
              <w:rPr>
                <w:bCs/>
                <w:color w:val="000000"/>
              </w:rPr>
              <w:t xml:space="preserve">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Pr="00D77742">
              <w:rPr>
                <w:bCs/>
                <w:color w:val="000000"/>
              </w:rPr>
              <w:t xml:space="preserve"> To Check the </w:t>
            </w:r>
            <w:r w:rsidR="005B0EF9" w:rsidRPr="00D77742">
              <w:rPr>
                <w:bCs/>
                <w:color w:val="000000"/>
              </w:rPr>
              <w:t xml:space="preserve"> response times</w:t>
            </w:r>
            <w:r w:rsidR="005B0EF9" w:rsidRPr="00D77742">
              <w:rPr>
                <w:b/>
                <w:bCs/>
                <w:color w:val="000000"/>
              </w:rPr>
              <w:t>, throughput rates, resource utilization levels</w:t>
            </w:r>
            <w:r w:rsidR="005B0EF9" w:rsidRPr="00D77742">
              <w:rPr>
                <w:bCs/>
                <w:color w:val="000000"/>
              </w:rPr>
              <w:t xml:space="preserve">, </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Stress Testing</w:t>
            </w:r>
          </w:p>
        </w:tc>
        <w:tc>
          <w:tcPr>
            <w:tcW w:w="3672" w:type="dxa"/>
            <w:shd w:val="clear" w:color="auto" w:fill="auto"/>
          </w:tcPr>
          <w:p w:rsidR="00533C6F" w:rsidRPr="00D77742" w:rsidRDefault="00533C6F" w:rsidP="00D77742">
            <w:pPr>
              <w:pStyle w:val="BodyText"/>
              <w:spacing w:after="0" w:line="240" w:lineRule="auto"/>
              <w:rPr>
                <w:bCs/>
                <w:color w:val="000000"/>
              </w:rPr>
            </w:pPr>
            <w:r w:rsidRPr="00D77742">
              <w:rPr>
                <w:bCs/>
                <w:color w:val="000000"/>
              </w:rPr>
              <w:t xml:space="preserve">By doing the </w:t>
            </w:r>
            <w:r w:rsidR="005B0EF9" w:rsidRPr="00D77742">
              <w:rPr>
                <w:bCs/>
                <w:color w:val="000000"/>
              </w:rPr>
              <w:t xml:space="preserve">stress testing </w:t>
            </w:r>
            <w:r w:rsidRPr="00D77742">
              <w:rPr>
                <w:bCs/>
                <w:color w:val="000000"/>
              </w:rPr>
              <w:t xml:space="preserve"> we need to </w:t>
            </w:r>
            <w:r w:rsidR="005B0EF9" w:rsidRPr="00D77742">
              <w:rPr>
                <w:bCs/>
                <w:color w:val="000000"/>
              </w:rPr>
              <w:t xml:space="preserve">evaluate our  </w:t>
            </w:r>
            <w:r w:rsidR="00462B75">
              <w:rPr>
                <w:b/>
                <w:bCs/>
                <w:lang w:val="en"/>
              </w:rPr>
              <w:t>&lt;Project Name&gt;</w:t>
            </w:r>
            <w:r w:rsidR="00462B75" w:rsidRPr="002E234E">
              <w:rPr>
                <w:b/>
                <w:bCs/>
                <w:lang w:val="en"/>
              </w:rPr>
              <w:t xml:space="preserve"> </w:t>
            </w:r>
            <w:r w:rsidRPr="00D77742">
              <w:rPr>
                <w:bCs/>
                <w:color w:val="000000"/>
              </w:rPr>
              <w:t xml:space="preserve">UI, TMS services, VSP server’s </w:t>
            </w:r>
            <w:r w:rsidR="005B0EF9" w:rsidRPr="00D77742">
              <w:rPr>
                <w:bCs/>
                <w:color w:val="000000"/>
              </w:rPr>
              <w:t xml:space="preserve">behavior when it is pushed beyond the normal or peak load conditions. </w:t>
            </w:r>
          </w:p>
          <w:p w:rsidR="005B0EF9" w:rsidRPr="00D77742" w:rsidRDefault="00533C6F" w:rsidP="00D77742">
            <w:pPr>
              <w:pStyle w:val="BodyText"/>
              <w:spacing w:after="0" w:line="240" w:lineRule="auto"/>
              <w:rPr>
                <w:rFonts w:cs="Arial"/>
              </w:rPr>
            </w:pPr>
            <w:r w:rsidRPr="00D77742">
              <w:rPr>
                <w:b/>
                <w:bCs/>
                <w:color w:val="000000"/>
                <w:u w:val="single"/>
              </w:rPr>
              <w:t>Objectives:-</w:t>
            </w:r>
            <w:r w:rsidR="005B0EF9" w:rsidRPr="00D77742">
              <w:rPr>
                <w:bCs/>
                <w:color w:val="000000"/>
              </w:rPr>
              <w:t xml:space="preserve"> </w:t>
            </w:r>
            <w:r w:rsidR="005B0EF9" w:rsidRPr="00D77742">
              <w:rPr>
                <w:b/>
                <w:bCs/>
                <w:color w:val="000000"/>
              </w:rPr>
              <w:t>synchro</w:t>
            </w:r>
            <w:r w:rsidRPr="00D77742">
              <w:rPr>
                <w:b/>
                <w:bCs/>
                <w:color w:val="000000"/>
              </w:rPr>
              <w:t xml:space="preserve">nization issues </w:t>
            </w:r>
            <w:r w:rsidR="005B0EF9" w:rsidRPr="00D77742">
              <w:rPr>
                <w:b/>
                <w:bCs/>
                <w:color w:val="000000"/>
              </w:rPr>
              <w:t>and memory leaks</w:t>
            </w:r>
            <w:r w:rsidR="005B0EF9" w:rsidRPr="00D77742">
              <w:rPr>
                <w:bCs/>
                <w:color w:val="000000"/>
              </w:rPr>
              <w:t>. Stress testing enables you to identify your application's weak points, and how it behaves under extreme load conditions</w:t>
            </w:r>
          </w:p>
        </w:tc>
      </w:tr>
      <w:tr w:rsidR="005B0EF9" w:rsidRPr="00D77742" w:rsidTr="001A0F90">
        <w:tc>
          <w:tcPr>
            <w:tcW w:w="3600" w:type="dxa"/>
            <w:shd w:val="clear" w:color="auto" w:fill="auto"/>
          </w:tcPr>
          <w:p w:rsidR="005B0EF9" w:rsidRPr="00D77742" w:rsidRDefault="005B0EF9" w:rsidP="00D77742">
            <w:pPr>
              <w:pStyle w:val="BodyText"/>
              <w:spacing w:after="0" w:line="240" w:lineRule="auto"/>
              <w:rPr>
                <w:rFonts w:cs="Arial"/>
              </w:rPr>
            </w:pPr>
            <w:r w:rsidRPr="00D77742">
              <w:rPr>
                <w:rFonts w:cs="Arial"/>
              </w:rPr>
              <w:t>Capacity Testing</w:t>
            </w:r>
          </w:p>
        </w:tc>
        <w:tc>
          <w:tcPr>
            <w:tcW w:w="3672" w:type="dxa"/>
            <w:shd w:val="clear" w:color="auto" w:fill="auto"/>
          </w:tcPr>
          <w:p w:rsidR="005B0EF9" w:rsidRPr="00D77742" w:rsidRDefault="00533C6F" w:rsidP="00D77742">
            <w:pPr>
              <w:pStyle w:val="BodyText"/>
              <w:spacing w:after="0" w:line="240" w:lineRule="auto"/>
              <w:rPr>
                <w:rFonts w:cs="Arial"/>
              </w:rPr>
            </w:pPr>
            <w:r w:rsidRPr="00D77742">
              <w:rPr>
                <w:bCs/>
                <w:color w:val="000000"/>
              </w:rPr>
              <w:t>By doing the capacity, we can determine the</w:t>
            </w:r>
            <w:r w:rsidR="005B0EF9" w:rsidRPr="00D77742">
              <w:rPr>
                <w:bCs/>
                <w:color w:val="000000"/>
              </w:rPr>
              <w:t xml:space="preserve"> server's ultimate failure </w:t>
            </w:r>
            <w:r w:rsidRPr="00D77742">
              <w:rPr>
                <w:bCs/>
                <w:color w:val="000000"/>
              </w:rPr>
              <w:t>point. We can</w:t>
            </w:r>
            <w:r w:rsidR="005B0EF9" w:rsidRPr="00D77742">
              <w:rPr>
                <w:bCs/>
                <w:color w:val="000000"/>
              </w:rPr>
              <w:t xml:space="preserve"> use capacity planning to plan for future growth</w:t>
            </w:r>
            <w:r w:rsidRPr="00D77742">
              <w:rPr>
                <w:bCs/>
                <w:color w:val="000000"/>
              </w:rPr>
              <w:t xml:space="preserve"> of the application</w:t>
            </w:r>
            <w:r w:rsidR="005B0EF9" w:rsidRPr="00D77742">
              <w:rPr>
                <w:bCs/>
                <w:color w:val="000000"/>
              </w:rPr>
              <w:t xml:space="preserve">, such as an increased user </w:t>
            </w:r>
            <w:r w:rsidR="005B0EF9" w:rsidRPr="00D77742">
              <w:rPr>
                <w:bCs/>
                <w:color w:val="000000"/>
              </w:rPr>
              <w:lastRenderedPageBreak/>
              <w:t xml:space="preserve">base or increased volume of data. For example, to accommodate future loads </w:t>
            </w:r>
            <w:r w:rsidRPr="00D77742">
              <w:rPr>
                <w:bCs/>
                <w:color w:val="000000"/>
              </w:rPr>
              <w:t>we</w:t>
            </w:r>
            <w:r w:rsidR="005B0EF9" w:rsidRPr="00D77742">
              <w:rPr>
                <w:bCs/>
                <w:color w:val="000000"/>
              </w:rPr>
              <w:t xml:space="preserve"> need to know how many additional resources (such as CPU, RAM, disk space, or network bandwidth) are necessary to support future usage levels. Capacity testing helps you identify a scaling strategy to determine whether you should scale up or scale out.</w:t>
            </w:r>
            <w:r w:rsidR="005B0EF9" w:rsidRPr="00D77742" w:rsidDel="00CD2205">
              <w:rPr>
                <w:bCs/>
                <w:color w:val="000000"/>
              </w:rPr>
              <w:t xml:space="preserve"> </w:t>
            </w:r>
          </w:p>
        </w:tc>
      </w:tr>
      <w:tr w:rsidR="00821707" w:rsidRPr="00D77742" w:rsidTr="001A0F90">
        <w:tc>
          <w:tcPr>
            <w:tcW w:w="3600" w:type="dxa"/>
            <w:shd w:val="clear" w:color="auto" w:fill="auto"/>
          </w:tcPr>
          <w:p w:rsidR="00821707" w:rsidRPr="00D77742" w:rsidRDefault="00821707" w:rsidP="00D77742">
            <w:pPr>
              <w:pStyle w:val="BodyText"/>
              <w:spacing w:after="0" w:line="240" w:lineRule="auto"/>
              <w:rPr>
                <w:rFonts w:cs="Arial"/>
              </w:rPr>
            </w:pPr>
            <w:r w:rsidRPr="00D77742">
              <w:rPr>
                <w:rFonts w:cs="Arial"/>
              </w:rPr>
              <w:lastRenderedPageBreak/>
              <w:t>Web Service Testing</w:t>
            </w:r>
          </w:p>
        </w:tc>
        <w:tc>
          <w:tcPr>
            <w:tcW w:w="3672" w:type="dxa"/>
            <w:shd w:val="clear" w:color="auto" w:fill="auto"/>
          </w:tcPr>
          <w:p w:rsidR="00821707" w:rsidRPr="00D77742" w:rsidRDefault="00821707" w:rsidP="00D77742">
            <w:pPr>
              <w:pStyle w:val="BodyText"/>
              <w:spacing w:after="0" w:line="240" w:lineRule="auto"/>
              <w:rPr>
                <w:bCs/>
                <w:color w:val="000000"/>
              </w:rPr>
            </w:pPr>
            <w:r w:rsidRPr="00D77742">
              <w:rPr>
                <w:bCs/>
                <w:color w:val="000000"/>
              </w:rPr>
              <w:t xml:space="preserve">Need to test the each individual web-service and need to find out the system behavior , when we apply the load </w:t>
            </w:r>
          </w:p>
          <w:p w:rsidR="00821707" w:rsidRPr="00D77742" w:rsidRDefault="00821707" w:rsidP="00D77742">
            <w:pPr>
              <w:pStyle w:val="BodyText"/>
              <w:tabs>
                <w:tab w:val="left" w:pos="2850"/>
              </w:tabs>
              <w:spacing w:after="0" w:line="240" w:lineRule="auto"/>
              <w:rPr>
                <w:b/>
                <w:bCs/>
                <w:color w:val="000000"/>
                <w:u w:val="single"/>
              </w:rPr>
            </w:pPr>
            <w:r w:rsidRPr="00D77742">
              <w:rPr>
                <w:b/>
                <w:bCs/>
                <w:color w:val="000000"/>
                <w:u w:val="single"/>
              </w:rPr>
              <w:t xml:space="preserve">Objective:- </w:t>
            </w:r>
            <w:r w:rsidRPr="00D77742">
              <w:rPr>
                <w:bCs/>
                <w:color w:val="000000"/>
              </w:rPr>
              <w:t xml:space="preserve">To check the response time and the server </w:t>
            </w:r>
            <w:r w:rsidR="00877553" w:rsidRPr="00D77742">
              <w:rPr>
                <w:bCs/>
                <w:color w:val="000000"/>
              </w:rPr>
              <w:t>utilization</w:t>
            </w:r>
          </w:p>
        </w:tc>
      </w:tr>
    </w:tbl>
    <w:p w:rsidR="001A0F90" w:rsidRDefault="001A0F90" w:rsidP="00877553">
      <w:pPr>
        <w:pStyle w:val="TestPlanHeading3"/>
        <w:numPr>
          <w:ilvl w:val="0"/>
          <w:numId w:val="0"/>
        </w:numPr>
        <w:rPr>
          <w:rFonts w:ascii="Calibri" w:hAnsi="Calibri"/>
          <w:sz w:val="28"/>
          <w:szCs w:val="28"/>
        </w:rPr>
      </w:pPr>
    </w:p>
    <w:p w:rsidR="00877553" w:rsidRDefault="001A0F90" w:rsidP="00877553">
      <w:pPr>
        <w:pStyle w:val="TestPlanHeading3"/>
        <w:numPr>
          <w:ilvl w:val="0"/>
          <w:numId w:val="0"/>
        </w:numPr>
        <w:rPr>
          <w:rFonts w:ascii="Calibri" w:hAnsi="Calibri"/>
          <w:sz w:val="28"/>
          <w:szCs w:val="28"/>
        </w:rPr>
      </w:pPr>
      <w:r>
        <w:rPr>
          <w:rFonts w:ascii="Calibri" w:hAnsi="Calibri"/>
          <w:sz w:val="28"/>
          <w:szCs w:val="28"/>
        </w:rPr>
        <w:br w:type="page"/>
      </w:r>
    </w:p>
    <w:p w:rsidR="005B0EF9" w:rsidRDefault="00B21A4F" w:rsidP="00B21A4F">
      <w:pPr>
        <w:pStyle w:val="TestPlanHeading3"/>
        <w:rPr>
          <w:rFonts w:ascii="Calibri" w:hAnsi="Calibri"/>
          <w:sz w:val="28"/>
          <w:szCs w:val="28"/>
        </w:rPr>
      </w:pPr>
      <w:bookmarkStart w:id="38" w:name="_Toc194400675"/>
      <w:r w:rsidRPr="00B21A4F">
        <w:rPr>
          <w:rFonts w:ascii="Calibri" w:hAnsi="Calibri"/>
          <w:sz w:val="28"/>
          <w:szCs w:val="28"/>
        </w:rPr>
        <w:lastRenderedPageBreak/>
        <w:t xml:space="preserve">Performance Test </w:t>
      </w:r>
      <w:r w:rsidR="00BF3BA6">
        <w:rPr>
          <w:rFonts w:ascii="Calibri" w:hAnsi="Calibri"/>
          <w:sz w:val="28"/>
          <w:szCs w:val="28"/>
        </w:rPr>
        <w:t>Approach</w:t>
      </w:r>
      <w:bookmarkEnd w:id="38"/>
    </w:p>
    <w:p w:rsidR="00BC01B0" w:rsidRDefault="00BC01B0" w:rsidP="005705B0">
      <w:pPr>
        <w:pStyle w:val="BodyTextIndent"/>
      </w:pPr>
    </w:p>
    <w:p w:rsidR="00A77272" w:rsidRDefault="0038736A" w:rsidP="00A77272">
      <w:pPr>
        <w:pStyle w:val="TestPlanHeading3"/>
        <w:numPr>
          <w:ilvl w:val="0"/>
          <w:numId w:val="0"/>
        </w:numPr>
        <w:rPr>
          <w:rFonts w:ascii="Calibri" w:hAnsi="Calibri"/>
          <w:sz w:val="28"/>
          <w:szCs w:val="28"/>
        </w:rPr>
      </w:pPr>
      <w:bookmarkStart w:id="39" w:name="_Toc446513829"/>
      <w:bookmarkStart w:id="40" w:name="_Toc194400676"/>
      <w:r>
        <w:rPr>
          <w:rFonts w:ascii="Calibri" w:hAnsi="Calibri"/>
          <w:noProof/>
          <w:sz w:val="28"/>
          <w:szCs w:val="28"/>
        </w:rPr>
        <mc:AlternateContent>
          <mc:Choice Requires="wps">
            <w:drawing>
              <wp:anchor distT="0" distB="0" distL="114300" distR="114300" simplePos="0" relativeHeight="251653632" behindDoc="0" locked="0" layoutInCell="1" allowOverlap="1">
                <wp:simplePos x="0" y="0"/>
                <wp:positionH relativeFrom="column">
                  <wp:posOffset>3200400</wp:posOffset>
                </wp:positionH>
                <wp:positionV relativeFrom="paragraph">
                  <wp:posOffset>13970</wp:posOffset>
                </wp:positionV>
                <wp:extent cx="2400300" cy="1899285"/>
                <wp:effectExtent l="9525" t="13335" r="76200" b="78105"/>
                <wp:wrapNone/>
                <wp:docPr id="12"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400300" cy="189928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PLANNING PHASE</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Test Plan, Test strategies.</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Selection of testing tools.</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Generating Test Scenarios/Scripts.</w:t>
                            </w:r>
                          </w:p>
                          <w:p w:rsidR="009107EA" w:rsidRPr="005705B0" w:rsidRDefault="009107EA" w:rsidP="00797E40">
                            <w:pPr>
                              <w:pStyle w:val="BodyText"/>
                              <w:numPr>
                                <w:ilvl w:val="0"/>
                                <w:numId w:val="8"/>
                              </w:numPr>
                              <w:tabs>
                                <w:tab w:val="clear" w:pos="720"/>
                                <w:tab w:val="num" w:pos="540"/>
                              </w:tabs>
                              <w:ind w:left="540"/>
                            </w:pPr>
                            <w:r w:rsidRPr="00B75F8C">
                              <w:rPr>
                                <w:sz w:val="18"/>
                                <w:szCs w:val="18"/>
                              </w:rPr>
                              <w:t>Reviewing the test documents and Base</w:t>
                            </w:r>
                            <w:r w:rsidRPr="005705B0">
                              <w:t xml:space="preserve"> lining.</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Test Readiness Review</w:t>
                            </w:r>
                          </w:p>
                          <w:p w:rsidR="009107EA" w:rsidRDefault="009107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esk1" o:spid="_x0000_s1026" style="position:absolute;margin-left:252pt;margin-top:1.1pt;width:189pt;height:14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WV0wMAAMoKAAAOAAAAZHJzL2Uyb0RvYy54bWysVl1v2zYUfR/Q/0DoccAiUbHjD8QpCrcZ&#10;BrRbgHjYMy1RFlGJVEnacvrre0hJDp1OhjEsDw5pHh/ee8+9vPf+/bGuyIFrI5RcRfQmiQiXmcqF&#10;3K2ivzePv80jYiyTOauU5KvohZvo/cO7X+7bZslTVaoq55qARJpl26yi0tpmGccmK3nNzI1quMRh&#10;oXTNLLZ6F+eatWCvqzhNkru4VTpvtMq4Mfj2Y3cYPXj+ouCZ/asoDLekWkWwzfpP7T+37jN+uGfL&#10;nWZNKbLeDPYfrKiZkLj0RPWRWUb2WvxEVYtMK6MKe5OpOlZFITLufYA3NHnjzXPJGu59QXBMcwqT&#10;+f9osz8PT5qIHNqlEZGshkY5N1+pi0zbmCUAz82Tdr6Z5rPKvhoi1adc2CclpIUlFD9T65LJHf+g&#10;tWpLznL/NQjiMwa3MeAi2/aLynER21vlo3YsdO1uQDzI0YvzchKHHy3J8GU6SZLbBBpmOKPzxSKd&#10;T52RMVsOP8/2xv7Oladih8/GdurmWHlt8t7BDViKuoLQv8YkIS1J6R2Ye/QAgmMBqPx3EIJ2AnmW&#10;MbbbAJiQEbZJALrINv0JOMJ4FwBHPZ0FoO7aETYU88lbmsyTUcZFABz1loYyXHSXhlp0F49Y6LL4&#10;OhNpqMhFr2koy6jLNNTkso2hKDQZjyINhfHAMa9DYdIEyTyWhjRUpkMGnKil3VAtrBwKKDvKvoKw&#10;Iih0V5uuoBplXLm6ckJNbvybAQqg3OkIGAI58G1fu5fBiLwDD4V+GYywOvDsKmZEzIEXV4Fdpjo0&#10;8rB7cS4b4pLQw69z0uWXh5+52QWyD7xGI3MtbEPhJJrYxqUG2tiGwg80sg109c9Xw6zTzauDJWnx&#10;cPrHjZTDyp3V6sA3yqPsmxcX976eVjJE9Uyw1T+WQA7nw//Gs73iulUXswEz/O+wXWSvxb29N6uU&#10;4R2989x3g1MIXASDjmBUJfJHUVXObaN323WlyYEhqo+P6/ViyIQzWCVdBBfTdOoT/uzsjAJVjL8+&#10;O85gtbCYcCpRryI8mD2ILV2b/CRzL5plourWPqTOPu5nl15JtQfFc5m3JBcG6tNkNrvD85ULpEA6&#10;61gJq3YYwTKrkRnK/iNs6eeHoVjPzJ3j8Z4P5p7offiCm337dh27GwXscXuEva6Nb1X+gkaOexy9&#10;GwCxKJX+HpEWw9QqMt/2TPOIVH9IDAMLOpkAZv1mMp2l2OjwZBueMJmBahXZCI+NW64tdvjJvtFi&#10;V7oAeDWk+oABohCuzXtTO6v6DQYm708/3LmJLNx71OsI+vADAAD//wMAUEsDBBQABgAIAAAAIQCH&#10;JD7s4AAAAAkBAAAPAAAAZHJzL2Rvd25yZXYueG1sTI9BS8NAFITvgv9heYI3u9tUJcRsilSreBC0&#10;LYK3bfaZxGbfhuymif56nyc9DjPMfJMvJ9eKI/ah8aRhPlMgkEpvG6o07LbrixREiIasaT2hhi8M&#10;sCxOT3KTWT/SKx43sRJcQiEzGuoYu0zKUNboTJj5Dom9D987E1n2lbS9GbnctTJR6lo60xAv1KbD&#10;VY3lYTM4De3TUI4reaB39fa4/r77jPcvD89an59NtzcgIk7xLwy/+IwOBTPt/UA2iFbDlbrkL1FD&#10;koBgP00T1nsNCzVfgCxy+f9B8QMAAP//AwBQSwECLQAUAAYACAAAACEAtoM4kv4AAADhAQAAEwAA&#10;AAAAAAAAAAAAAAAAAAAAW0NvbnRlbnRfVHlwZXNdLnhtbFBLAQItABQABgAIAAAAIQA4/SH/1gAA&#10;AJQBAAALAAAAAAAAAAAAAAAAAC8BAABfcmVscy8ucmVsc1BLAQItABQABgAIAAAAIQBiSSWV0wMA&#10;AMoKAAAOAAAAAAAAAAAAAAAAAC4CAABkcnMvZTJvRG9jLnhtbFBLAQItABQABgAIAAAAIQCHJD7s&#10;4AAAAAkBAAAPAAAAAAAAAAAAAAAAAC0GAABkcnMvZG93bnJldi54bWxQSwUGAAAAAAQABADzAAAA&#10;OgcAAAAA&#10;" adj="-11796480,,5400" path="m,l21600,r,21600l,21600,,xe" fillcolor="#fc9">
                <v:stroke joinstyle="miter"/>
                <v:shadow on="t" offset="6pt,6pt"/>
                <v:formulas/>
                <v:path o:connecttype="custom" o:connectlocs="0,0;2400300,0;2400300,1899285;0,1899285;1200150,0;2400300,949643;1200150,1899285;0,949643"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PLANNING PHASE</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Test Plan, Test strategies.</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Selection of testing tools.</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Generating Test Scenarios/Scripts.</w:t>
                      </w:r>
                    </w:p>
                    <w:p w:rsidR="009107EA" w:rsidRPr="005705B0" w:rsidRDefault="009107EA" w:rsidP="00797E40">
                      <w:pPr>
                        <w:pStyle w:val="BodyText"/>
                        <w:numPr>
                          <w:ilvl w:val="0"/>
                          <w:numId w:val="8"/>
                        </w:numPr>
                        <w:tabs>
                          <w:tab w:val="clear" w:pos="720"/>
                          <w:tab w:val="num" w:pos="540"/>
                        </w:tabs>
                        <w:ind w:left="540"/>
                      </w:pPr>
                      <w:r w:rsidRPr="00B75F8C">
                        <w:rPr>
                          <w:sz w:val="18"/>
                          <w:szCs w:val="18"/>
                        </w:rPr>
                        <w:t>Reviewing the test documents and Base</w:t>
                      </w:r>
                      <w:r w:rsidRPr="005705B0">
                        <w:t xml:space="preserve"> lining.</w:t>
                      </w:r>
                    </w:p>
                    <w:p w:rsidR="009107EA" w:rsidRPr="00B75F8C" w:rsidRDefault="009107EA" w:rsidP="00797E40">
                      <w:pPr>
                        <w:pStyle w:val="BodyText"/>
                        <w:numPr>
                          <w:ilvl w:val="0"/>
                          <w:numId w:val="8"/>
                        </w:numPr>
                        <w:tabs>
                          <w:tab w:val="clear" w:pos="720"/>
                          <w:tab w:val="num" w:pos="540"/>
                        </w:tabs>
                        <w:ind w:left="540"/>
                        <w:rPr>
                          <w:sz w:val="18"/>
                          <w:szCs w:val="18"/>
                        </w:rPr>
                      </w:pPr>
                      <w:r w:rsidRPr="00B75F8C">
                        <w:rPr>
                          <w:sz w:val="18"/>
                          <w:szCs w:val="18"/>
                        </w:rPr>
                        <w:t>Test Readiness Review</w:t>
                      </w:r>
                    </w:p>
                    <w:p w:rsidR="009107EA" w:rsidRDefault="009107EA"/>
                  </w:txbxContent>
                </v:textbox>
              </v:shape>
            </w:pict>
          </mc:Fallback>
        </mc:AlternateContent>
      </w:r>
      <w:r>
        <w:rPr>
          <w:rFonts w:ascii="Calibri" w:hAnsi="Calibri"/>
          <w:noProof/>
          <w:sz w:val="28"/>
          <w:szCs w:val="28"/>
        </w:rPr>
        <mc:AlternateContent>
          <mc:Choice Requires="wps">
            <w:drawing>
              <wp:anchor distT="0" distB="0" distL="114300" distR="114300" simplePos="0" relativeHeight="251652608" behindDoc="0" locked="0" layoutInCell="1" allowOverlap="1">
                <wp:simplePos x="0" y="0"/>
                <wp:positionH relativeFrom="column">
                  <wp:posOffset>114300</wp:posOffset>
                </wp:positionH>
                <wp:positionV relativeFrom="paragraph">
                  <wp:posOffset>13970</wp:posOffset>
                </wp:positionV>
                <wp:extent cx="2628900" cy="1828800"/>
                <wp:effectExtent l="9525" t="13335" r="76200" b="72390"/>
                <wp:wrapNone/>
                <wp:docPr id="11"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28900" cy="18288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REQUIREMENT PHASE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Requirement Study</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Project Initiation</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Analyzing Test Goals and Objective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Determining test scope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Analyzing the H/w and S/W requirements</w:t>
                            </w:r>
                          </w:p>
                          <w:p w:rsidR="009107EA" w:rsidRDefault="009107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style="position:absolute;margin-left:9pt;margin-top:1.1pt;width:207pt;height:2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5N1AMAANEKAAAOAAAAZHJzL2Uyb0RvYy54bWysVk2P2zYQvRfofyB0LNC1pKzXH1hvEDjZ&#10;okDaLrAucqYlyiIikSpJW978+r6hJC+9qQwjqA8yKT49zszjcOb+/bGu2EEYK7VaRclNHDGhMp1L&#10;tVtFf28ef51HzDqucl5pJVbRi7DR+4eff7pvm6VIdamrXBgGEmWXbbOKSuea5WRis1LU3N7oRigs&#10;FtrU3GFqdpPc8BbsdTVJ4/hu0mqTN0Znwlq8/dgtRg+evyhE5v4qCiscq1YRbHP+afxzS8/Jwz1f&#10;7gxvSpn1ZvAfsKLmUmHTE9VH7jjbG/kdVS0zo60u3E2m64kuCpkJ7wO8SeI33jyXvBHeFwTHNqcw&#10;2f+PNvvz8GSYzKFdEjHFa2iUC/s1oci0jV0C8Nw8GfLNNp919tUypT/l0j1pqRwsoc/0uuRqJz4Y&#10;o9tS8Ny/BsHkjIEmFlxs2/6hc2zE9077qB0LU9MOiAc7enFeTuKIo2MZXqZ36XwRQ8MMa8k8nc8x&#10;oT34cvg821v3m9Ceih8+W9epm2Pktcl7BzdgKeoKQv8yYTFrWZrcdWQQ8ASCYwGo/G9QGoA8yxjb&#10;uwAYsxG22wB0kW36HXCE8S4Ajno6C0DdtiNsSOZTSJIYAox5uwiAo94moQwX3aWz+WbjEQuTUJCL&#10;JiahIhe9TkJZRl1OQk26ncdsDEVJ4vEoJqEwHjjGGAqTxjjMY8IkoTIdMuBELu2GbOHlkEDZUfUZ&#10;hBFDolNuUkI12lK6UjohJzf+zgAFULQ6AoZABH7X5+5lMCJP4OlVYISVwLOrwIgYgRdXgemkEhrn&#10;sLtxLltNh9DDr3OSzpeHn7nZBbIPvEEhoxK2SeAkitiGjgbK2CaBHyhkG+jqL7uGO9LNq4Mha3Fx&#10;+suNlcOI1mp9EBvtUe7NjYt9X1crFaJ6Jtg63LzD+vDfeLZXXDfqYjZghv8O20X2WtzbfbNKW9HR&#10;k+e+GpxCQBEMKoLVlcwfZVWR29bstuvKsANHVB8f1+vFcBLOYJWiCC6m6dQf+LO1MwpkMX796TiD&#10;1dKhw6lkvYpwYfYgvqQy+UnlXjTHZdWNYXLlk0f43qVXUu9B8VzmLculhfpJPJvd4frKJY5AOutY&#10;Ga92aMEyZ3AytPsiXen7hyFZz8yd4/KeD+ae6H34gp19+aaK3bUC7rg9dq0C+UnVfKvzF9RzbEe7&#10;UB+IQanNt4i16KlWkf1nz42IWPW7Qk+wSG5vAXN+cjudpZiYcGUbrnCVgWoVuQh3Dg3XDjN8sm+M&#10;3JUUBy+K0h/QRxSSqr23uLOqn6Bv8m71PR41ZuHco1470Yd/AQAA//8DAFBLAwQUAAYACAAAACEA&#10;8exL094AAAAIAQAADwAAAGRycy9kb3ducmV2LnhtbEyPwU7DMBBE70j8g7VI3KhNQKiEOBUqFMQB&#10;CdoKiZsbL0movY5ipwl8PcsJjk+zmn1TLCbvxAH72AbScD5TIJCqYFuqNWw3q7M5iJgMWeMCoYYv&#10;jLAoj48Kk9sw0ise1qkWXEIxNxqalLpcylg16E2chQ6Js4/Qe5MY+1ra3oxc7p3MlLqS3rTEHxrT&#10;4bLBar8evAb3NFTjUu7pXb09rr7vPtP9y8Oz1qcn0+0NiIRT+juGX31Wh5KddmEgG4VjnvOUpCHL&#10;QHB8eZEx75ivVQayLOT/AeUPAAAA//8DAFBLAQItABQABgAIAAAAIQC2gziS/gAAAOEBAAATAAAA&#10;AAAAAAAAAAAAAAAAAABbQ29udGVudF9UeXBlc10ueG1sUEsBAi0AFAAGAAgAAAAhADj9If/WAAAA&#10;lAEAAAsAAAAAAAAAAAAAAAAALwEAAF9yZWxzLy5yZWxzUEsBAi0AFAAGAAgAAAAhAGORLk3UAwAA&#10;0QoAAA4AAAAAAAAAAAAAAAAALgIAAGRycy9lMm9Eb2MueG1sUEsBAi0AFAAGAAgAAAAhAPHsS9Pe&#10;AAAACAEAAA8AAAAAAAAAAAAAAAAALgYAAGRycy9kb3ducmV2LnhtbFBLBQYAAAAABAAEAPMAAAA5&#10;BwAAAAA=&#10;" adj="-11796480,,5400" path="m,l21600,r,21600l,21600,,xe" fillcolor="#fc9">
                <v:stroke joinstyle="miter"/>
                <v:shadow on="t" offset="6pt,6pt"/>
                <v:formulas/>
                <v:path o:connecttype="custom" o:connectlocs="0,0;2628900,0;2628900,1828800;0,1828800;1314450,0;2628900,914400;1314450,1828800;0,914400"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REQUIREMENT PHASE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Requirement Study</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Project Initiation</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Analyzing Test Goals and Objective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Determining test scope</w:t>
                      </w:r>
                    </w:p>
                    <w:p w:rsidR="009107EA" w:rsidRPr="00B75F8C" w:rsidRDefault="009107EA" w:rsidP="00797E40">
                      <w:pPr>
                        <w:pStyle w:val="BodyText"/>
                        <w:numPr>
                          <w:ilvl w:val="0"/>
                          <w:numId w:val="10"/>
                        </w:numPr>
                        <w:tabs>
                          <w:tab w:val="clear" w:pos="720"/>
                          <w:tab w:val="num" w:pos="360"/>
                        </w:tabs>
                        <w:ind w:left="360"/>
                        <w:rPr>
                          <w:sz w:val="18"/>
                          <w:szCs w:val="18"/>
                        </w:rPr>
                      </w:pPr>
                      <w:r w:rsidRPr="00B75F8C">
                        <w:rPr>
                          <w:sz w:val="18"/>
                          <w:szCs w:val="18"/>
                        </w:rPr>
                        <w:t>Analyzing the H/w and S/W requirements</w:t>
                      </w:r>
                    </w:p>
                    <w:p w:rsidR="009107EA" w:rsidRDefault="009107EA"/>
                  </w:txbxContent>
                </v:textbox>
              </v:shape>
            </w:pict>
          </mc:Fallback>
        </mc:AlternateContent>
      </w:r>
      <w:bookmarkEnd w:id="39"/>
      <w:bookmarkEnd w:id="40"/>
    </w:p>
    <w:p w:rsidR="00A77272" w:rsidRDefault="00A77272" w:rsidP="00A77272">
      <w:pPr>
        <w:pStyle w:val="TestPlanHeading3"/>
        <w:numPr>
          <w:ilvl w:val="0"/>
          <w:numId w:val="0"/>
        </w:numPr>
        <w:rPr>
          <w:rFonts w:ascii="Calibri" w:hAnsi="Calibri"/>
          <w:sz w:val="28"/>
          <w:szCs w:val="28"/>
        </w:rPr>
      </w:pPr>
    </w:p>
    <w:bookmarkStart w:id="41" w:name="_Toc446513830"/>
    <w:bookmarkStart w:id="42" w:name="_Toc194400677"/>
    <w:p w:rsidR="00A77272" w:rsidRDefault="0038736A" w:rsidP="00A77272">
      <w:pPr>
        <w:pStyle w:val="TestPlanHeading3"/>
        <w:numPr>
          <w:ilvl w:val="0"/>
          <w:numId w:val="0"/>
        </w:numPr>
        <w:rPr>
          <w:rFonts w:ascii="Calibri" w:hAnsi="Calibri"/>
          <w:sz w:val="28"/>
          <w:szCs w:val="28"/>
        </w:rPr>
      </w:pPr>
      <w:r>
        <w:rPr>
          <w:rFonts w:ascii="Calibri" w:hAnsi="Calibri"/>
          <w:noProof/>
          <w:sz w:val="28"/>
          <w:szCs w:val="28"/>
        </w:rPr>
        <mc:AlternateContent>
          <mc:Choice Requires="wps">
            <w:drawing>
              <wp:anchor distT="0" distB="0" distL="114300" distR="114300" simplePos="0" relativeHeight="251654656" behindDoc="0" locked="0" layoutInCell="1" allowOverlap="1">
                <wp:simplePos x="0" y="0"/>
                <wp:positionH relativeFrom="column">
                  <wp:posOffset>2743200</wp:posOffset>
                </wp:positionH>
                <wp:positionV relativeFrom="paragraph">
                  <wp:posOffset>163830</wp:posOffset>
                </wp:positionV>
                <wp:extent cx="457200" cy="309245"/>
                <wp:effectExtent l="9525" t="28575" r="19050" b="5080"/>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9245"/>
                        </a:xfrm>
                        <a:prstGeom prst="rightArrow">
                          <a:avLst>
                            <a:gd name="adj1" fmla="val 50000"/>
                            <a:gd name="adj2" fmla="val 3696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C136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7" o:spid="_x0000_s1026" type="#_x0000_t13" style="position:absolute;margin-left:3in;margin-top:12.9pt;width:36pt;height:2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wmOAIAAJQEAAAOAAAAZHJzL2Uyb0RvYy54bWysVNuO0zAQfUfiHyy/0/S+26jpatVlEdIC&#10;Ky18wNR2GoNv2G7T8vWMnbS08IIQebBmPOMzlzOT5d1BK7IXPkhrKjoaDCkRhlkuzbaiXz4/vrml&#10;JEQwHJQ1oqJHEejd6vWrZetKMbaNVVx4giAmlK2raBOjK4sisEZoCAPrhEFjbb2GiKrfFtxDi+ha&#10;FePhcF601nPnLRMh4O1DZ6SrjF/XgsVPdR1EJKqimFvMp8/nJp3Fagnl1oNrJOvTgH/IQoM0GPQM&#10;9QARyM7LP6C0ZN4GW8cBs7qwdS2ZyDVgNaPhb9W8NOBErgWbE9y5TeH/wbKP+2dPJEfusD0GNHJ0&#10;v4s2hyaTm9Sg1oUS/V7cs08lBvdk2bdAjF03YLbi3nvbNgI4pjVK/sXVg6QEfEo27QfLER4QPvfq&#10;UHudALEL5JApOZ4pEYdIGF5OZzdIMyUMTZPhYjyd5QhQnh47H+I7YTVJQkW93DYxZ5RDwP4pxMwL&#10;74sD/nVESa0V0rwHRWZD/PoxuPAZX/pM5ot5VxmUPWIB5Sly7olVkj9KpbLit5u18gThsZ789UmH&#10;SzdlSFvRxWw8y6le2cLfQWgZcXuU1BW9PceBMpHx1vA82xGk6mRMWZmenURIR+zG8iOS4223GrjK&#10;KDTW/6CkxbWoaPi+Ay8oUe8NErwYTadpj7KSyaHEX1o2lxYwDKEqGinpxHXsdm/nMlFpYFLHjE0z&#10;V8t4mp4uqz5ZHH2UrnbrUs9ev34mq58AAAD//wMAUEsDBBQABgAIAAAAIQBug2TS3gAAAAkBAAAP&#10;AAAAZHJzL2Rvd25yZXYueG1sTI/BToQwEIbvJr5DMybe3FaEdYMMm43RxIMxWfQBCq1AoFOk3QXf&#10;3vGkx5n588/3FfvVjeJs59B7QrjdKBCWGm96ahE+3p9vdiBC1GT06MkifNsA+/LyotC58Qsd7bmK&#10;reASCrlG6GKccilD01mnw8ZPlvj26WenI49zK82sFy53o0yU2kqne+IPnZ7sY2eboTo5hEN8eht2&#10;1ct0fO2XelSDXtz2C/H6aj08gIh2jX9h+MVndCiZqfYnMkGMCOldwi4RIclYgQOZSnlRI9ynGciy&#10;kP8Nyh8AAAD//wMAUEsBAi0AFAAGAAgAAAAhALaDOJL+AAAA4QEAABMAAAAAAAAAAAAAAAAAAAAA&#10;AFtDb250ZW50X1R5cGVzXS54bWxQSwECLQAUAAYACAAAACEAOP0h/9YAAACUAQAACwAAAAAAAAAA&#10;AAAAAAAvAQAAX3JlbHMvLnJlbHNQSwECLQAUAAYACAAAACEAzWq8JjgCAACUBAAADgAAAAAAAAAA&#10;AAAAAAAuAgAAZHJzL2Uyb0RvYy54bWxQSwECLQAUAAYACAAAACEAboNk0t4AAAAJAQAADwAAAAAA&#10;AAAAAAAAAACSBAAAZHJzL2Rvd25yZXYueG1sUEsFBgAAAAAEAAQA8wAAAJ0FAAAAAA==&#10;" fillcolor="black"/>
            </w:pict>
          </mc:Fallback>
        </mc:AlternateContent>
      </w:r>
      <w:bookmarkEnd w:id="41"/>
      <w:bookmarkEnd w:id="42"/>
    </w:p>
    <w:p w:rsidR="00A77272" w:rsidRDefault="00A77272" w:rsidP="00A77272">
      <w:pPr>
        <w:pStyle w:val="TestPlanHeading3"/>
        <w:numPr>
          <w:ilvl w:val="0"/>
          <w:numId w:val="0"/>
        </w:numPr>
        <w:rPr>
          <w:rFonts w:ascii="Calibri" w:hAnsi="Calibri"/>
          <w:sz w:val="28"/>
          <w:szCs w:val="28"/>
        </w:rPr>
      </w:pPr>
    </w:p>
    <w:bookmarkStart w:id="43" w:name="_Toc446513831"/>
    <w:bookmarkStart w:id="44" w:name="_Toc194400678"/>
    <w:p w:rsidR="00A7727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4343400</wp:posOffset>
                </wp:positionH>
                <wp:positionV relativeFrom="paragraph">
                  <wp:posOffset>372110</wp:posOffset>
                </wp:positionV>
                <wp:extent cx="342900" cy="457200"/>
                <wp:effectExtent l="28575" t="7620" r="28575" b="11430"/>
                <wp:wrapNone/>
                <wp:docPr id="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downArrow">
                          <a:avLst>
                            <a:gd name="adj1" fmla="val 50000"/>
                            <a:gd name="adj2" fmla="val 33333"/>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170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0" o:spid="_x0000_s1026" type="#_x0000_t67" style="position:absolute;margin-left:342pt;margin-top:29.3pt;width:27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7hNwIAAJIEAAAOAAAAZHJzL2Uyb0RvYy54bWysVM2O0zAQviPxDpbvNG23hW3UdLXqsghp&#10;gZUWHmBqO43B9hjbbbo8PRMnLS1cEMIHayYz/ubnm8ny5mAN26sQNbqKT0ZjzpQTKLXbVvzL5/tX&#10;15zFBE6CQacq/qwiv1m9fLFsfamm2KCRKjACcbFsfcWblHxZFFE0ykIcoVeOjDUGC4nUsC1kgJbQ&#10;rSmm4/HrosUgfUChYqSvd72RrzJ+XSuRPtV1VImZilNuKd8h35vuLlZLKLcBfKPFkAb8QxYWtKOg&#10;J6g7SMB2Qf8BZbUIGLFOI4G2wLrWQuUaqJrJ+LdqnhrwKtdCzYn+1Kb4/2DFx/1jYFpWfMGZA0sU&#10;3e4S5shslvvT+liS25N/DF2F0T+g+BaZw3UDbqtuQ8C2USApq0nXz+LiQadEeso27QeUBA8En1t1&#10;qIPtAKkJ7JAZeT4xog6JCfp4NZsuxsSbINNs/oYYzxGgPD72IaZ3Ci3rhIpLbF1OKEeA/UNMmRU5&#10;1Aby64Sz2hoieQ+Gzcd0hiE485me+1x1Zwg7IBZQHgPnlqDR8l4bk5Ww3axNYARP5eQzPI7nbsax&#10;lpo+n85zqhe2+HcQVifaHaNtxa9PcaDsuHjrZJ7sBNr0MqVs3EBOx0e3IbHcoHwmbgL2i0GLTEKD&#10;4QdnLS1FxeP3HQTFmXnviN/FZEYzwVJWMh+chXPL5twCThBUxRNnvbhO/ebtfNDbhiJNcu0Ou5Gr&#10;dToOT5/VkCwNPkkXm3WuZ69fv5LVTwAAAP//AwBQSwMEFAAGAAgAAAAhAIpdBqrdAAAACgEAAA8A&#10;AABkcnMvZG93bnJldi54bWxMj8FOhDAQhu8mvkMzJt7comglLGVjTPbkyWVNPA600mZpi7Sw6NM7&#10;nvQ4M1/++f5qt7qBLXqKNngJt5sMmPZdUNb3Eo7N/qYAFhN6hUPwWsKXjrCrLy8qLFU4+1e9HFLP&#10;KMTHEiWYlMaS89gZ7TBuwqg93T7C5DDROPVcTXimcDfwuywT3KH19MHgqJ+N7k6H2UlAZ7v8bT/b&#10;Ni6maV7eRfp2n1JeX61PW2BJr+kPhl99UoeanNowexXZIEEU99QlSXgoBDACHvOCFi2ReSaA1xX/&#10;X6H+AQAA//8DAFBLAQItABQABgAIAAAAIQC2gziS/gAAAOEBAAATAAAAAAAAAAAAAAAAAAAAAABb&#10;Q29udGVudF9UeXBlc10ueG1sUEsBAi0AFAAGAAgAAAAhADj9If/WAAAAlAEAAAsAAAAAAAAAAAAA&#10;AAAALwEAAF9yZWxzLy5yZWxzUEsBAi0AFAAGAAgAAAAhADh3nuE3AgAAkgQAAA4AAAAAAAAAAAAA&#10;AAAALgIAAGRycy9lMm9Eb2MueG1sUEsBAi0AFAAGAAgAAAAhAIpdBqrdAAAACgEAAA8AAAAAAAAA&#10;AAAAAAAAkQQAAGRycy9kb3ducmV2LnhtbFBLBQYAAAAABAAEAPMAAACbBQAAAAA=&#10;" fillcolor="black"/>
            </w:pict>
          </mc:Fallback>
        </mc:AlternateContent>
      </w:r>
      <w:bookmarkEnd w:id="43"/>
      <w:bookmarkEnd w:id="44"/>
    </w:p>
    <w:p w:rsidR="00A77272" w:rsidRDefault="00A77272" w:rsidP="00A77272">
      <w:pPr>
        <w:pStyle w:val="TestPlanHeading3"/>
        <w:numPr>
          <w:ilvl w:val="0"/>
          <w:numId w:val="0"/>
        </w:numPr>
        <w:rPr>
          <w:rFonts w:ascii="Calibri" w:hAnsi="Calibri"/>
          <w:sz w:val="28"/>
          <w:szCs w:val="28"/>
        </w:rPr>
      </w:pPr>
    </w:p>
    <w:p w:rsidR="00A77272" w:rsidRDefault="0038736A" w:rsidP="00A77272">
      <w:pPr>
        <w:pStyle w:val="BodyTextIndent"/>
      </w:pPr>
      <w:r>
        <w:rPr>
          <w:noProof/>
          <w:sz w:val="28"/>
          <w:szCs w:val="28"/>
        </w:rPr>
        <mc:AlternateContent>
          <mc:Choice Requires="wps">
            <w:drawing>
              <wp:anchor distT="0" distB="0" distL="114300" distR="114300" simplePos="0" relativeHeight="251660800" behindDoc="0" locked="0" layoutInCell="1" allowOverlap="1">
                <wp:simplePos x="0" y="0"/>
                <wp:positionH relativeFrom="column">
                  <wp:posOffset>228600</wp:posOffset>
                </wp:positionH>
                <wp:positionV relativeFrom="paragraph">
                  <wp:posOffset>39370</wp:posOffset>
                </wp:positionV>
                <wp:extent cx="2286000" cy="1143000"/>
                <wp:effectExtent l="9525" t="7620" r="76200" b="78105"/>
                <wp:wrapNone/>
                <wp:docPr id="8"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286000" cy="11430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Design Phase</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Performance Test Scenario</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Preparation  Script s and execution</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Collecting the test Data.</w:t>
                            </w:r>
                          </w:p>
                          <w:p w:rsidR="009107EA" w:rsidRPr="0029681A" w:rsidRDefault="009107EA" w:rsidP="007843E4">
                            <w:pPr>
                              <w:ind w:left="360"/>
                            </w:pPr>
                          </w:p>
                          <w:p w:rsidR="009107EA" w:rsidRPr="0029681A" w:rsidRDefault="009107EA" w:rsidP="00797E40">
                            <w:pPr>
                              <w:numPr>
                                <w:ilvl w:val="0"/>
                                <w:numId w:val="15"/>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style="position:absolute;left:0;text-align:left;margin-left:18pt;margin-top:3.1pt;width:18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Rn0QMAANAKAAAOAAAAZHJzL2Uyb0RvYy54bWysVsFu4zYQvRfoPxA6FmgsKnbsGHEWC++m&#10;KLBtA8RFz7REWcRKokrSlrNf3zeU5NDZyjCK5uCQ5vPjzLwZzjx8OFYlO0hjla5XEb+JIybrVGeq&#10;3q2iPzdPPy8iZp2oM1HqWq6iV2mjD48//vDQNkuZ6EKXmTQMJLVdts0qKpxrlpOJTQtZCXujG1nj&#10;MNemEg5bs5tkRrRgr8pJEsd3k1abrDE6ldbi20/dYfTo+fNcpu6PPLfSsXIVwTbnP43/3NLn5PFB&#10;LHdGNIVKezPEf7CiEqrGpSeqT8IJtjfqO6pKpUZbnbubVFcTnecqld4HeMPjd968FKKR3hcExzan&#10;MNn/jzb9/fBsmMpWEYSqRQWJMmm/cgpM29glzl+aZ0Ou2eaLTr9aVuvPmXLPWtUOhnD8TK8LUe/k&#10;R2N0W0iR+a9BMDljoI0FF9u2v+kMF4m90z5ox9xUdAPCwY5em9eTNvLoWIovk2RxF8eQMMUZ59Nb&#10;2tAdYjn8PN1b94vUnkocvljXiZth5aXJegc3YMmrEjr/NGExa1nCQd2nwgkExwJQ8e+gJAB5ljG2&#10;2wAYsxG2aQC6yDb7DjjCeBcARz2dB6Du2hE2pMgpJDxexKOM9wFw1FseynDRXR5q0V08YiEPBblo&#10;Ig8Vueg1D2UZdZmHmly2MRSFI43HcoaHwnjgmNehMEmMZB6lDJXpkAEnamk3VIsohgJKj3VfQVgx&#10;FDrVJhVUoy2VK5UTanLj3wxQAEWnI2AIRODbvnYvgxF5As+uAiOsBJ5fBUbECHx/FZgyldDIw+7F&#10;uWw1JaGHX+ck5ZeHn7nZBbIPvEEfow624XASPWxDqYEutuHwA31sw70jkEQ40s2rgyVr8XD6x40V&#10;w4rOKn2QG+1R7t2Li3vfTss6RPVMsHV4eYfz4X/j2d5w3aqL2YAZ/nfYLrLX4t7fm5bayo6ePPfd&#10;4BQCimDQEawuVfakypLctma3XZeGHQSi+vS0Xt8PmXAGK2uK4P0smfmEPzs7o0AV46/PjjNYpRwG&#10;nFJV6LAnkFhSm/xcZ7BdLJ1QZbeGyaUvHulHl15JvQfFS5G1LFMW6vN4Pr/D85UppEAy71iZKHeY&#10;wFJnkBna/aVc4ceHoVjPzF3g8V4M5p7offiCm337po7djQLuuD36SSEhP6mbb3X2in6O6+gWGgOx&#10;KLT5FrEWI9Uqsn/vhZERK3+tMRPc8+kUMOc309k8wcaEJ9vwRNQpqFaRi/Dm0HLtsMNP9o1Ru4Li&#10;4EWp9UfMEbmibu8t7qzqNxibvFv9iEdzWbj3qLdB9PEfAAAA//8DAFBLAwQUAAYACAAAACEA7Rn3&#10;Cd8AAAAIAQAADwAAAGRycy9kb3ducmV2LnhtbEyPwU7DMBBE70j9B2srcaMOrRSVEKdChYI4IEFB&#10;SL258TYJtddR7DSBr2d7guPsjGbf5KvRWXHCLjSeFFzPEhBIpTcNVQo+3jdXSxAhajLaekIF3xhg&#10;VUwucp0ZP9AbnraxElxCIdMK6hjbTMpQ1uh0mPkWib2D75yOLLtKmk4PXO6snCdJKp1uiD/UusV1&#10;jeVx2zsF9rkvh7U80i75fNr83H/Fh9fHF6Uup+PdLYiIY/wLwxmf0aFgpr3vyQRhFSxSnhIVpHMQ&#10;bC9uznrPuSVfZJHL/wOKXwAAAP//AwBQSwECLQAUAAYACAAAACEAtoM4kv4AAADhAQAAEwAAAAAA&#10;AAAAAAAAAAAAAAAAW0NvbnRlbnRfVHlwZXNdLnhtbFBLAQItABQABgAIAAAAIQA4/SH/1gAAAJQB&#10;AAALAAAAAAAAAAAAAAAAAC8BAABfcmVscy8ucmVsc1BLAQItABQABgAIAAAAIQB08kRn0QMAANAK&#10;AAAOAAAAAAAAAAAAAAAAAC4CAABkcnMvZTJvRG9jLnhtbFBLAQItABQABgAIAAAAIQDtGfcJ3wAA&#10;AAgBAAAPAAAAAAAAAAAAAAAAACsGAABkcnMvZG93bnJldi54bWxQSwUGAAAAAAQABADzAAAANwcA&#10;AAAA&#10;" adj="-11796480,,5400" path="m,l21600,r,21600l,21600,,xe" fillcolor="#fc9">
                <v:stroke joinstyle="miter"/>
                <v:shadow on="t" offset="6pt,6pt"/>
                <v:formulas/>
                <v:path o:connecttype="custom" o:connectlocs="0,0;2286000,0;2286000,1143000;0,1143000;1143000,0;2286000,571500;1143000,1143000;0,571500"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Design Phase</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Performance Test Scenario</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Preparation  Script s and execution</w:t>
                      </w:r>
                    </w:p>
                    <w:p w:rsidR="009107EA" w:rsidRPr="006D0479" w:rsidRDefault="009107EA" w:rsidP="00797E40">
                      <w:pPr>
                        <w:pStyle w:val="BodyText"/>
                        <w:numPr>
                          <w:ilvl w:val="0"/>
                          <w:numId w:val="16"/>
                        </w:numPr>
                        <w:tabs>
                          <w:tab w:val="clear" w:pos="720"/>
                          <w:tab w:val="num" w:pos="180"/>
                        </w:tabs>
                        <w:ind w:hanging="900"/>
                        <w:rPr>
                          <w:sz w:val="18"/>
                          <w:szCs w:val="18"/>
                        </w:rPr>
                      </w:pPr>
                      <w:r w:rsidRPr="006D0479">
                        <w:rPr>
                          <w:sz w:val="18"/>
                          <w:szCs w:val="18"/>
                        </w:rPr>
                        <w:t>Collecting the test Data.</w:t>
                      </w:r>
                    </w:p>
                    <w:p w:rsidR="009107EA" w:rsidRPr="0029681A" w:rsidRDefault="009107EA" w:rsidP="007843E4">
                      <w:pPr>
                        <w:ind w:left="360"/>
                      </w:pPr>
                    </w:p>
                    <w:p w:rsidR="009107EA" w:rsidRPr="0029681A" w:rsidRDefault="009107EA" w:rsidP="00797E40">
                      <w:pPr>
                        <w:numPr>
                          <w:ilvl w:val="0"/>
                          <w:numId w:val="15"/>
                        </w:numPr>
                      </w:pPr>
                    </w:p>
                  </w:txbxContent>
                </v:textbox>
              </v:shape>
            </w:pict>
          </mc:Fallback>
        </mc:AlternateContent>
      </w: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39370</wp:posOffset>
                </wp:positionV>
                <wp:extent cx="2514600" cy="1684020"/>
                <wp:effectExtent l="9525" t="7620" r="76200" b="80010"/>
                <wp:wrapNone/>
                <wp:docPr id="7"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168402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ENVIRONMENTAL SETUP</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Test readiness review.</w:t>
                            </w:r>
                          </w:p>
                          <w:p w:rsidR="009107EA" w:rsidRDefault="009107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style="position:absolute;left:0;text-align:left;margin-left:252pt;margin-top:3.1pt;width:198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6R0AMAANAKAAAOAAAAZHJzL2Uyb0RvYy54bWysVk2P2zYQvRfofyB0LNCV6Pgbqw0CJ1sU&#10;SNsF1kXOtERZRCRSJWnL21/fR0ry0pvINYr6YFPm0+PMvBnO3L8/1RU5cm2EkmlE75KIcJmpXMh9&#10;Gv25ffx5GRFjmcxZpSRPoxduovcPP/5w3zZrPlGlqnKuCUikWbdNGpXWNus4NlnJa2buVMMlNgul&#10;a2bxqPdxrlkL9rqKJ0kyj1ul80arjBuDfz92m9GD5y8Kntk/isJwS6o0gm3Wf2v/vXPf8cM9W+81&#10;a0qR9Waw/2BFzYTEoWeqj8wyctDiG6paZFoZVdi7TNWxKgqRce8DvKHJG2+eS9Zw7wuCY5pzmMz/&#10;R5v9fnzSRORptIiIZDUkyrn5Sl1g2sassf/cPGnnmmk+q+yrIVJ9yoV9UkJaGELxmtqUTO75B61V&#10;W3KW+79BEF8wuAcDLrJrf1M5DmIHq3zQToWu3QkIBzl5bV7O2vCTJRn+nMzodJ5Awgx7dL6cJhOv&#10;XszWw+vZwdhfuPJU7PjZ2E7cHCsvTd47uAVLUVfQ+aeYJKQlE+qYe/QAgmMBqPw+aBKAPMsY27sA&#10;mJARtmkAuso2+wY4wjgPgKOeQvmzp92xI2yo5TOQJstklHEVAEe9paEMV92loRbdwSMW0lCQqybS&#10;UJGrXtNQllGXaajJdRtDUWgyHkUaCuOBY16HwkwSJPNYGtJQmQ4ZcKKW9kO1sHIooOwk+wrCiqDQ&#10;XW26gmqUceXqygk1ufV3BiiAcrsjYAjkwO9cuf0rGJF34NlNYITVgRc3gRExB17dBHaZ6tDIw1us&#10;dkno4bc56fLLwy/c7GLTB16jj7kOtqVwEj1s61IDXWxL4Qf62Ba6+uurYdbp5tXBkrS4OP3lRsph&#10;5fZqdeRb5VH2zY2Lc193KxmieibYOty8w/7w23i2V1y36mI2YIbfDttF9lbc23OzShne0TvPfUad&#10;Q+AiGHQEoyqRP4qqcm4bvd9tKk2ODFF9fNxsVkMmXMAq6SK4mk1mPuEv9i4oUMX49NlxAauFxYBT&#10;iTqNcGH2ILZ2bfKTzL1olomqW8PkyhcP96NLr6Q6gOK5zFuSCwP1abJYzHF95QIpMFl0rIRVe0xg&#10;mdXIDGW/CFv68WEo1gtzl7i8l4O5Z3ofvuBk375dx+5GAXvanfyk4NPadfOdyl/Qz3GcO8WNgViU&#10;Sv8dkRYjVRqZvw5M84hUv0rMBCs6nQJm/cN0tkADJzrc2YU7TGagSiMb4c5xy43FE145NFrsSxcH&#10;L4pUHzBHFMJ1e29xZ1X/gLHJu9WPeG4uC5896nUQffgHAAD//wMAUEsDBBQABgAIAAAAIQCH9OFz&#10;4QAAAAkBAAAPAAAAZHJzL2Rvd25yZXYueG1sTI/BTsMwEETvSPyDtUjcqN2olBKyqVChoB6QaEFI&#10;3Nx4SULjdRQ7TeDrMSc4jmY08yZbjrYRR+p87RhhOlEgiAtnai4RXl/WFwsQPmg2unFMCF/kYZmf&#10;nmQ6NW7gLR13oRSxhH2qEaoQ2lRKX1RktZ+4ljh6H66zOkTZldJ0eojltpGJUnNpdc1xodItrSoq&#10;DrveIjSbvhhW8sDv6u1x/X33Ge6fH54Qz8/G2xsQgcbwF4Zf/IgOeWTau56NFw3CpZrFLwFhnoCI&#10;/rVSUe8RkqvpDGSeyf8P8h8AAAD//wMAUEsBAi0AFAAGAAgAAAAhALaDOJL+AAAA4QEAABMAAAAA&#10;AAAAAAAAAAAAAAAAAFtDb250ZW50X1R5cGVzXS54bWxQSwECLQAUAAYACAAAACEAOP0h/9YAAACU&#10;AQAACwAAAAAAAAAAAAAAAAAvAQAAX3JlbHMvLnJlbHNQSwECLQAUAAYACAAAACEAEnF+kdADAADQ&#10;CgAADgAAAAAAAAAAAAAAAAAuAgAAZHJzL2Uyb0RvYy54bWxQSwECLQAUAAYACAAAACEAh/Thc+EA&#10;AAAJAQAADwAAAAAAAAAAAAAAAAAqBgAAZHJzL2Rvd25yZXYueG1sUEsFBgAAAAAEAAQA8wAAADgH&#10;AAAAAA==&#10;" adj="-11796480,,5400" path="m,l21600,r,21600l,21600,,xe" fillcolor="#fc9">
                <v:stroke joinstyle="miter"/>
                <v:shadow on="t" offset="6pt,6pt"/>
                <v:formulas/>
                <v:path o:connecttype="custom" o:connectlocs="0,0;2514600,0;2514600,1684020;0,1684020;1257300,0;2514600,842010;1257300,1684020;0,842010"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ENVIRONMENTAL SETUP</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Set up the environment as per</w:t>
                      </w:r>
                      <w:r>
                        <w:rPr>
                          <w:sz w:val="18"/>
                          <w:szCs w:val="18"/>
                        </w:rPr>
                        <w:t xml:space="preserve"> </w:t>
                      </w:r>
                      <w:r w:rsidRPr="00B75F8C">
                        <w:rPr>
                          <w:sz w:val="18"/>
                          <w:szCs w:val="18"/>
                        </w:rPr>
                        <w:t>the requirement</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Installation of OS and software</w:t>
                      </w:r>
                      <w:r>
                        <w:rPr>
                          <w:sz w:val="18"/>
                          <w:szCs w:val="18"/>
                        </w:rPr>
                        <w:t xml:space="preserve"> </w:t>
                      </w:r>
                      <w:r w:rsidRPr="00B75F8C">
                        <w:rPr>
                          <w:sz w:val="18"/>
                          <w:szCs w:val="18"/>
                        </w:rPr>
                        <w:t>and testing tools</w:t>
                      </w:r>
                    </w:p>
                    <w:p w:rsidR="009107EA" w:rsidRPr="00B75F8C" w:rsidRDefault="009107EA" w:rsidP="00797E40">
                      <w:pPr>
                        <w:pStyle w:val="BodyText"/>
                        <w:numPr>
                          <w:ilvl w:val="0"/>
                          <w:numId w:val="11"/>
                        </w:numPr>
                        <w:tabs>
                          <w:tab w:val="clear" w:pos="720"/>
                          <w:tab w:val="num" w:pos="360"/>
                        </w:tabs>
                        <w:ind w:left="360"/>
                        <w:rPr>
                          <w:sz w:val="18"/>
                          <w:szCs w:val="18"/>
                        </w:rPr>
                      </w:pPr>
                      <w:r w:rsidRPr="00B75F8C">
                        <w:rPr>
                          <w:sz w:val="18"/>
                          <w:szCs w:val="18"/>
                        </w:rPr>
                        <w:t>Test readiness review.</w:t>
                      </w:r>
                    </w:p>
                    <w:p w:rsidR="009107EA" w:rsidRDefault="009107EA"/>
                  </w:txbxContent>
                </v:textbox>
              </v:shape>
            </w:pict>
          </mc:Fallback>
        </mc:AlternateContent>
      </w:r>
    </w:p>
    <w:p w:rsidR="00A77272" w:rsidRDefault="0038736A" w:rsidP="00A77272">
      <w:pPr>
        <w:pStyle w:val="BodyTextIndent"/>
      </w:pPr>
      <w:r>
        <w:rPr>
          <w:noProof/>
        </w:rPr>
        <mc:AlternateContent>
          <mc:Choice Requires="wps">
            <w:drawing>
              <wp:anchor distT="0" distB="0" distL="114300" distR="114300" simplePos="0" relativeHeight="251658752" behindDoc="0" locked="0" layoutInCell="1" allowOverlap="1">
                <wp:simplePos x="0" y="0"/>
                <wp:positionH relativeFrom="column">
                  <wp:posOffset>2628900</wp:posOffset>
                </wp:positionH>
                <wp:positionV relativeFrom="paragraph">
                  <wp:posOffset>224790</wp:posOffset>
                </wp:positionV>
                <wp:extent cx="571500" cy="342900"/>
                <wp:effectExtent l="19050" t="26670" r="9525" b="20955"/>
                <wp:wrapNone/>
                <wp:docPr id="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leftArrow">
                          <a:avLst>
                            <a:gd name="adj1" fmla="val 50000"/>
                            <a:gd name="adj2" fmla="val 41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44A1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4" o:spid="_x0000_s1026" type="#_x0000_t66" style="position:absolute;margin-left:207pt;margin-top:17.7pt;width:4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dHPAIAAJIEAAAOAAAAZHJzL2Uyb0RvYy54bWysVNuO0zAQfUfiHyy/0zQh7W6jpqtVl0VI&#10;C6y08AGu7SQG37DdpuXrd+ykJQsvCNEHayYzPnNmjqfrm6OS6MCdF0bXOJ/NMeKaGiZ0W+OvX+7f&#10;XGPkA9GMSKN5jU/c45vN61fr3la8MJ2RjDsEINpXva1xF4KtsszTjiviZ8ZyDcHGOEUCuK7NmCM9&#10;oCuZFfP5MuuNY9YZyr2Hr3dDEG8SftNwGj43jecByRoDt5BOl85dPLPNmlStI7YTdKRB/oGFIkJD&#10;0QvUHQkE7Z34A0oJ6ow3TZhRozLTNILy1AN0k89/6+apI5anXmA43l7G5P8fLP10eHRIsBovMdJE&#10;gUS3+2BSZVSWcT699RWkPdlHFzv09sHQ7x5ps+2Ibvmtc6bvOGHAKo/52YsL0fFwFe36j4YBPAH4&#10;NKpj41QEhCGgY1LkdFGEHwOi8HFxlS/moBuF0NuyWIEdK5DqfNk6H95zo1A0aix5ExKhVIEcHnxI&#10;qrCxN8K+5Rg1SoLIByIRgA+QoNwkp5jmlPlyeTWWHRGBwLlwGomRgt0LKZPj2t1WOgTw0E76jZf9&#10;NE1q1Nd4tSgWieqLmP87CCUC7I4UqsbXlzqkilq80yy97ECEHGygLPUoTtRj0HVn2Am0cWZYDFhk&#10;MDrjfmLUw1LU2P/YE8cxkh806LvKyzJuUXLKxVUBjptGdtMI0RSgahwwGsxtGDZvb51oO6iUp961&#10;iU+uEeH8eAZWI1l4+EnxcUnjZk39lPXrr2TzDAAA//8DAFBLAwQUAAYACAAAACEAEq13UOAAAAAJ&#10;AQAADwAAAGRycy9kb3ducmV2LnhtbEyPwU7DQAxE70j8w8pI3OgmkEIJcapQ1EsrJGj5ADcxSSDr&#10;jbLbNvD13Z7gOJ7R+E02H02nDjy41gpCPIlAsZS2aqVG+Ngub2agnCepqLPCCD/sYJ5fXmSUVvYo&#10;73zY+FqFEnEpITTe96nWrmzYkJvYniV4n3Yw5IMcal0NdAzlptO3UXSvDbUSPjTU86Lh8nuzNwgP&#10;b+06fl4V9quQl+ViZX7Xr7RFvL4aiydQnkf/F4YzfkCHPDDt7F4qpzqEJE7CFo9wN01AhcA0Oh92&#10;CLPHBHSe6f8L8hMAAAD//wMAUEsBAi0AFAAGAAgAAAAhALaDOJL+AAAA4QEAABMAAAAAAAAAAAAA&#10;AAAAAAAAAFtDb250ZW50X1R5cGVzXS54bWxQSwECLQAUAAYACAAAACEAOP0h/9YAAACUAQAACwAA&#10;AAAAAAAAAAAAAAAvAQAAX3JlbHMvLnJlbHNQSwECLQAUAAYACAAAACEAphK3RzwCAACSBAAADgAA&#10;AAAAAAAAAAAAAAAuAgAAZHJzL2Uyb0RvYy54bWxQSwECLQAUAAYACAAAACEAEq13UOAAAAAJAQAA&#10;DwAAAAAAAAAAAAAAAACWBAAAZHJzL2Rvd25yZXYueG1sUEsFBgAAAAAEAAQA8wAAAKMFAAAAAA==&#10;" fillcolor="black"/>
            </w:pict>
          </mc:Fallback>
        </mc:AlternateContent>
      </w:r>
    </w:p>
    <w:p w:rsidR="00A77272" w:rsidRPr="00A77272" w:rsidRDefault="00A77272" w:rsidP="00A77272">
      <w:pPr>
        <w:pStyle w:val="BodyTextIndent"/>
      </w:pPr>
    </w:p>
    <w:p w:rsidR="00D31562" w:rsidRDefault="00D31562" w:rsidP="00A77272">
      <w:pPr>
        <w:pStyle w:val="TestPlanHeading3"/>
        <w:numPr>
          <w:ilvl w:val="0"/>
          <w:numId w:val="0"/>
        </w:numPr>
        <w:rPr>
          <w:rFonts w:ascii="Calibri" w:hAnsi="Calibri"/>
          <w:sz w:val="28"/>
          <w:szCs w:val="28"/>
        </w:rPr>
      </w:pPr>
    </w:p>
    <w:bookmarkStart w:id="45" w:name="_Toc446513832"/>
    <w:bookmarkStart w:id="46" w:name="_Toc194400679"/>
    <w:p w:rsidR="00D31562" w:rsidRDefault="0038736A" w:rsidP="00A77272">
      <w:pPr>
        <w:pStyle w:val="TestPlanHeading3"/>
        <w:numPr>
          <w:ilvl w:val="0"/>
          <w:numId w:val="0"/>
        </w:numPr>
        <w:rPr>
          <w:rFonts w:ascii="Calibri" w:hAnsi="Calibri"/>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123190</wp:posOffset>
                </wp:positionV>
                <wp:extent cx="342900" cy="342900"/>
                <wp:effectExtent l="28575" t="7620" r="28575" b="11430"/>
                <wp:wrapNone/>
                <wp:docPr id="5"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D778C" id="AutoShape 49" o:spid="_x0000_s1026" type="#_x0000_t67" style="position:absolute;margin-left:90pt;margin-top:9.7pt;width:27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YOAIAAJIEAAAOAAAAZHJzL2Uyb0RvYy54bWysVNtuEzEQfUfiHyy/002WBJpVN1XVUoTE&#10;pVLhAya2N2uwPcZ2silfz9i7DSm8IMQ+WDOe8ZnLmdmLy4M1bK9C1OhaPj+bcaacQKndtuVfPt++&#10;OOcsJnASDDrV8gcV+eX6+bOLwTeqxh6NVIERiIvN4Fvep+SbqoqiVxbiGXrlyNhhsJBIDdtKBhgI&#10;3Zqqns1eVQMG6QMKFSPd3oxGvi74XadE+tR1USVmWk65pXKGcm7yWa0voNkG8L0WUxrwD1lY0I6C&#10;HqFuIAHbBf0HlNUiYMQunQm0FXadFqrUQNXMZ79Vc9+DV6UWak70xzbF/wcrPu7vAtOy5UvOHFii&#10;6GqXsERmi1Xuz+BjQ273/i7kCqN/j+JbZA6ve3BbdRUCDr0CSVnNs3/15EFWIj1lm+EDSoIHgi+t&#10;OnTBZkBqAjsURh6OjKhDYoIuXy7q1Yx4E2Sa5BwBmsfHPsT0VqFlWWi5xMGVhEoE2L+PqbAip9pA&#10;fp1z1llDJO/BsOWMvmkITnzqU586O5XCoJkQKYHHwKUlaLS81cYUJWw31yYwgqdyyjc9jqduxrGh&#10;5atlvSypPrHFv4OwOtHuGG1bfn6MA03m4o2TZbITaDPKlLJxEzmZj5HXDcoH4ibguBi0yCT0GH5w&#10;NtBStDx+30FQnJl3jvhdzReLvEVFWSxf16SEU8vm1AJOEFTLE2ejeJ3Gzdv5oLc9RZqX2h3mket0&#10;ehyeMaspWRr8wvi0pHmzTvXi9etXsv4JAAD//wMAUEsDBBQABgAIAAAAIQAaPxM/3QAAAAkBAAAP&#10;AAAAZHJzL2Rvd25yZXYueG1sTI9BT8MwDIXvSPyHyEjcWMpajdE1nRDSTpxYh8Qxbbw2onFKk3aF&#10;X485wc3Pfnr+XrFfXC9mHIP1pOB+lYBAaryx1Co4VYe7LYgQNRnde0IFXxhgX15fFTo3/kKvOB9j&#10;KziEQq4VdDEOuZSh6dDpsPIDEt/OfnQ6shxbaUZ94XDXy3WSbKTTlvhDpwd87rD5OE5OgXa2Sd8O&#10;k63D3FXVy/smfrtPpW5vlqcdiIhL/DPDLz6jQ8lMtZ/IBNGz3ibcJfLwmIFgwzrNeFEreEgzkGUh&#10;/zcofwAAAP//AwBQSwECLQAUAAYACAAAACEAtoM4kv4AAADhAQAAEwAAAAAAAAAAAAAAAAAAAAAA&#10;W0NvbnRlbnRfVHlwZXNdLnhtbFBLAQItABQABgAIAAAAIQA4/SH/1gAAAJQBAAALAAAAAAAAAAAA&#10;AAAAAC8BAABfcmVscy8ucmVsc1BLAQItABQABgAIAAAAIQDj9TQYOAIAAJIEAAAOAAAAAAAAAAAA&#10;AAAAAC4CAABkcnMvZTJvRG9jLnhtbFBLAQItABQABgAIAAAAIQAaPxM/3QAAAAkBAAAPAAAAAAAA&#10;AAAAAAAAAJIEAABkcnMvZG93bnJldi54bWxQSwUGAAAAAAQABADzAAAAnAUAAAAA&#10;" fillcolor="black"/>
            </w:pict>
          </mc:Fallback>
        </mc:AlternateContent>
      </w:r>
      <w:bookmarkEnd w:id="45"/>
      <w:bookmarkEnd w:id="46"/>
    </w:p>
    <w:p w:rsidR="00D31562" w:rsidRPr="00D31562" w:rsidRDefault="0038736A" w:rsidP="00D31562">
      <w:pPr>
        <w:pStyle w:val="BodyTextIndent"/>
      </w:pPr>
      <w:r>
        <w:rPr>
          <w:noProof/>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71120</wp:posOffset>
                </wp:positionV>
                <wp:extent cx="2514600" cy="3086100"/>
                <wp:effectExtent l="9525" t="7620" r="76200" b="78105"/>
                <wp:wrapNone/>
                <wp:docPr id="4"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514600" cy="3086100"/>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EXECUTION PHASE</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Analyze the Data.</w:t>
                            </w:r>
                          </w:p>
                          <w:p w:rsidR="009107EA" w:rsidRPr="00B75F8C" w:rsidRDefault="009107EA" w:rsidP="00797E40">
                            <w:pPr>
                              <w:pStyle w:val="BodyText"/>
                              <w:numPr>
                                <w:ilvl w:val="0"/>
                                <w:numId w:val="9"/>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Create Recommendation report based on the analysis.</w:t>
                            </w:r>
                          </w:p>
                          <w:p w:rsidR="009107EA" w:rsidRDefault="009107EA" w:rsidP="00797E40">
                            <w:pPr>
                              <w:numPr>
                                <w:ilvl w:val="0"/>
                                <w:numId w:val="9"/>
                              </w:numPr>
                              <w:tabs>
                                <w:tab w:val="clear" w:pos="720"/>
                                <w:tab w:val="num" w:pos="360"/>
                              </w:tabs>
                              <w:ind w:left="540" w:hanging="540"/>
                            </w:pPr>
                            <w:r w:rsidRPr="00B75F8C">
                              <w:rPr>
                                <w:sz w:val="18"/>
                                <w:szCs w:val="18"/>
                              </w:rPr>
                              <w:t>Repeat the above test for the new build received from client after fixing the bugs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style="position:absolute;left:0;text-align:left;margin-left:9pt;margin-top:5.6pt;width:198pt;height:24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pB0gMAANAKAAAOAAAAZHJzL2Uyb0RvYy54bWysVk1v4zYQvRfofyB0LNBIdPyNKIuFd1MU&#10;2LYB4qJnWqIsYiVSJWnL2V/fR0py6GxlGEVzcEjz+XFm3gxnHj6c6oocuTZCyTSid0lEuMxULuQ+&#10;jf7cPv28jIixTOasUpKn0Ss30YfHH394aJs1n6hSVTnXBCTSrNsmjUprm3Ucm6zkNTN3quESh4XS&#10;NbPY6n2ca9aCva7iSZLM41bpvNEq48bg20/dYfTo+YuCZ/aPojDckiqNYJv1n9p/7txn/PjA1nvN&#10;mlJkvRnsP1hRMyFx6ZnqE7OMHLT4jqoWmVZGFfYuU3WsikJk3PsAb2jyzpuXkjXc+4LgmOYcJvP/&#10;0Wa/H581EXkaTSMiWQ2Jcm6+UheYtjFrnL80z9q5ZpovKvtqiFSfc2GflZAWhlD8TG1KJvf8o9aq&#10;LTnL/dcgiC8Y3MaAi+za31SOi9jBKh+0U6FrdwPCQU5em9ezNvxkSYYvJzM6nSeQMMPZfbKcU2zc&#10;HWw9/Dw7GPsLV56KHb8Y24mbY+WlyXsHt2Ap6go6/xSThLRkQh1zjx5AcCwAlf8OmgQgzzLGdh8A&#10;EzLCBgnOV15lm30HHGGcB8BRTxcBqLt2hA21fLaPJstklHEVAEe9paEMV92loRbdxSMW0lCQqybS&#10;UJGrXtNQllGXaajJdRtDUZDF45ShMB445nUozCRBMo+lIQ2V6ZABJ2ppP1QLK4cCyk6yryCsCArd&#10;1aYrqEYZV66unFCTW/9mgAIodzoChkAOfN/X7nUwIu/As5vACKsDL24CI2IOvLoJ7DLVoZGH3Ytz&#10;3WqXhB5+m5Muvzz8ws0ukH3gNfqY62BbCifRw7YUqYEutqXwA31sC13989Uw63Tz6mBJWjyc/nEj&#10;5bByZ7U68q3yKPvuxcW9b6eVDFE9E2wdXt7hfPjfeLY3XLfqYjZghv8dtovsrbj392aVMryjd577&#10;bnAOgYtg0BGMqkT+JKrKuW30frepNDkyRPXpabNZDZlwAauki+BqNpn5hL84u6BAFeOvz44LWC0s&#10;BpxK1GmEB7MHsbVrk59l7kWzTFTdGiZXvni4H116JdUBFC9l3pJcGKhPk8VijucrF0iByaJjJaza&#10;YwLLrEZmKPuXsKUfH4ZivTB3icd7OZh7pvfhC2727dt17G4UsKfdqZ8UYLbr5juVv6Kf4zp3ixsD&#10;sSiV/haRFiNVGpm/D0zziFS/SswEKzqdAmb9ZjpbTLDR4ckuPGEyA1Ua2QhvjltuLHb4yaHRYl+6&#10;OHhRpPqIOaIQrtt7izur+g3GJu9WP+K5uSzce9TbIPr4DwAAAP//AwBQSwMEFAAGAAgAAAAhAO75&#10;YmPfAAAACQEAAA8AAABkcnMvZG93bnJldi54bWxMT01PwzAMvSPxHyIjcWNpqwlGaTqhwUAckGCb&#10;kLhljWnLEqdq0rXw6zEnONnPz3ofxXJyVhyxD60nBeksAYFUedNSrWC3XV8sQISoyWjrCRV8YYBl&#10;eXpS6Nz4kV7xuIm1YBEKuVbQxNjlUoaqQafDzHdIzH343unIsK+l6fXI4s7KLEkupdMtsUOjO1w1&#10;WB02g1Ngn4ZqXMkDvSdvj+vvu894//LwrNT52XR7AyLiFP+e4Tc+R4eSM+39QCYIy3jBVSLPNAPB&#10;/Dyd82HPy/VVBrIs5P8G5Q8AAAD//wMAUEsBAi0AFAAGAAgAAAAhALaDOJL+AAAA4QEAABMAAAAA&#10;AAAAAAAAAAAAAAAAAFtDb250ZW50X1R5cGVzXS54bWxQSwECLQAUAAYACAAAACEAOP0h/9YAAACU&#10;AQAACwAAAAAAAAAAAAAAAAAvAQAAX3JlbHMvLnJlbHNQSwECLQAUAAYACAAAACEA4nx6QdIDAADQ&#10;CgAADgAAAAAAAAAAAAAAAAAuAgAAZHJzL2Uyb0RvYy54bWxQSwECLQAUAAYACAAAACEA7vliY98A&#10;AAAJAQAADwAAAAAAAAAAAAAAAAAsBgAAZHJzL2Rvd25yZXYueG1sUEsFBgAAAAAEAAQA8wAAADgH&#10;AAAAAA==&#10;" adj="-11796480,,5400" path="m,l21600,r,21600l,21600,,xe" fillcolor="#fc9">
                <v:stroke joinstyle="miter"/>
                <v:shadow on="t" offset="6pt,6pt"/>
                <v:formulas/>
                <v:path o:connecttype="custom" o:connectlocs="0,0;2514600,0;2514600,3086100;0,3086100;1257300,0;2514600,1543050;1257300,3086100;0,1543050"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EXECUTION PHASE</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Analyze the Data.</w:t>
                      </w:r>
                    </w:p>
                    <w:p w:rsidR="009107EA" w:rsidRPr="00B75F8C" w:rsidRDefault="009107EA" w:rsidP="00797E40">
                      <w:pPr>
                        <w:pStyle w:val="BodyText"/>
                        <w:numPr>
                          <w:ilvl w:val="0"/>
                          <w:numId w:val="9"/>
                        </w:numPr>
                        <w:tabs>
                          <w:tab w:val="clear" w:pos="720"/>
                          <w:tab w:val="num" w:pos="360"/>
                        </w:tabs>
                        <w:ind w:left="360"/>
                        <w:rPr>
                          <w:sz w:val="18"/>
                          <w:szCs w:val="18"/>
                        </w:rPr>
                      </w:pPr>
                      <w:r w:rsidRPr="00B75F8C">
                        <w:rPr>
                          <w:sz w:val="18"/>
                          <w:szCs w:val="18"/>
                        </w:rPr>
                        <w:t>Problem Investigation like bottlenecks (memory, disk, processor, process, cache, network, etc.) resource usage like (memory, CPU, network, etc.,)</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Generate the Performance analysis reports containing all performance attributes of the application.</w:t>
                      </w:r>
                    </w:p>
                    <w:p w:rsidR="009107EA" w:rsidRPr="00B75F8C" w:rsidRDefault="009107EA" w:rsidP="00797E40">
                      <w:pPr>
                        <w:pStyle w:val="BodyText"/>
                        <w:numPr>
                          <w:ilvl w:val="0"/>
                          <w:numId w:val="9"/>
                        </w:numPr>
                        <w:tabs>
                          <w:tab w:val="clear" w:pos="720"/>
                          <w:tab w:val="num" w:pos="360"/>
                        </w:tabs>
                        <w:ind w:left="540" w:hanging="540"/>
                        <w:rPr>
                          <w:sz w:val="18"/>
                          <w:szCs w:val="18"/>
                        </w:rPr>
                      </w:pPr>
                      <w:r w:rsidRPr="00B75F8C">
                        <w:rPr>
                          <w:sz w:val="18"/>
                          <w:szCs w:val="18"/>
                        </w:rPr>
                        <w:t>Create Recommendation report based on the analysis.</w:t>
                      </w:r>
                    </w:p>
                    <w:p w:rsidR="009107EA" w:rsidRDefault="009107EA" w:rsidP="00797E40">
                      <w:pPr>
                        <w:numPr>
                          <w:ilvl w:val="0"/>
                          <w:numId w:val="9"/>
                        </w:numPr>
                        <w:tabs>
                          <w:tab w:val="clear" w:pos="720"/>
                          <w:tab w:val="num" w:pos="360"/>
                        </w:tabs>
                        <w:ind w:left="540" w:hanging="540"/>
                      </w:pPr>
                      <w:r w:rsidRPr="00B75F8C">
                        <w:rPr>
                          <w:sz w:val="18"/>
                          <w:szCs w:val="18"/>
                        </w:rPr>
                        <w:t>Repeat the above test for the new build received from client after fixing the bugs</w:t>
                      </w:r>
                    </w:p>
                  </w:txbxContent>
                </v:textbox>
              </v:shape>
            </w:pict>
          </mc:Fallback>
        </mc:AlternateContent>
      </w:r>
    </w:p>
    <w:p w:rsidR="00D31562" w:rsidRDefault="00D31562" w:rsidP="00A77272">
      <w:pPr>
        <w:pStyle w:val="TestPlanHeading3"/>
        <w:numPr>
          <w:ilvl w:val="0"/>
          <w:numId w:val="0"/>
        </w:numPr>
        <w:rPr>
          <w:rFonts w:ascii="Calibri" w:hAnsi="Calibri"/>
          <w:sz w:val="28"/>
          <w:szCs w:val="28"/>
        </w:rPr>
      </w:pPr>
    </w:p>
    <w:p w:rsidR="00A77272" w:rsidRDefault="0038736A" w:rsidP="00A77272">
      <w:pPr>
        <w:pStyle w:val="TestPlanHeading3"/>
        <w:numPr>
          <w:ilvl w:val="0"/>
          <w:numId w:val="0"/>
        </w:numPr>
        <w:rPr>
          <w:rFonts w:ascii="Calibri" w:hAnsi="Calibri"/>
          <w:sz w:val="28"/>
          <w:szCs w:val="28"/>
        </w:rPr>
      </w:pPr>
      <w:bookmarkStart w:id="47" w:name="_Toc446513833"/>
      <w:bookmarkStart w:id="48" w:name="_Toc194400680"/>
      <w:r>
        <w:rPr>
          <w:noProof/>
        </w:rPr>
        <mc:AlternateContent>
          <mc:Choice Requires="wps">
            <w:drawing>
              <wp:anchor distT="0" distB="0" distL="114300" distR="114300" simplePos="0" relativeHeight="251659776" behindDoc="0" locked="0" layoutInCell="1" allowOverlap="1">
                <wp:simplePos x="0" y="0"/>
                <wp:positionH relativeFrom="column">
                  <wp:posOffset>3314700</wp:posOffset>
                </wp:positionH>
                <wp:positionV relativeFrom="paragraph">
                  <wp:posOffset>128270</wp:posOffset>
                </wp:positionV>
                <wp:extent cx="2606040" cy="1745615"/>
                <wp:effectExtent l="9525" t="7620" r="80010" b="75565"/>
                <wp:wrapNone/>
                <wp:docPr id="3" name="desk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2606040" cy="1745615"/>
                        </a:xfrm>
                        <a:custGeom>
                          <a:avLst/>
                          <a:gdLst>
                            <a:gd name="T0" fmla="*/ 0 w 21600"/>
                            <a:gd name="T1" fmla="*/ 0 h 21600"/>
                            <a:gd name="T2" fmla="*/ 21600 w 21600"/>
                            <a:gd name="T3" fmla="*/ 0 h 21600"/>
                            <a:gd name="T4" fmla="*/ 21600 w 21600"/>
                            <a:gd name="T5" fmla="*/ 21600 h 21600"/>
                            <a:gd name="T6" fmla="*/ 0 w 21600"/>
                            <a:gd name="T7" fmla="*/ 21600 h 21600"/>
                            <a:gd name="T8" fmla="*/ 10800 w 21600"/>
                            <a:gd name="T9" fmla="*/ 0 h 21600"/>
                            <a:gd name="T10" fmla="*/ 21600 w 21600"/>
                            <a:gd name="T11" fmla="*/ 10800 h 21600"/>
                            <a:gd name="T12" fmla="*/ 10800 w 21600"/>
                            <a:gd name="T13" fmla="*/ 21600 h 21600"/>
                            <a:gd name="T14" fmla="*/ 0 w 21600"/>
                            <a:gd name="T15" fmla="*/ 10800 h 21600"/>
                            <a:gd name="T16" fmla="*/ 1000 w 21600"/>
                            <a:gd name="T17" fmla="*/ 1000 h 21600"/>
                            <a:gd name="T18" fmla="*/ 20600 w 21600"/>
                            <a:gd name="T19" fmla="*/ 2060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0"/>
                              </a:moveTo>
                              <a:lnTo>
                                <a:pt x="21600" y="0"/>
                              </a:lnTo>
                              <a:lnTo>
                                <a:pt x="21600" y="21600"/>
                              </a:lnTo>
                              <a:lnTo>
                                <a:pt x="0" y="21600"/>
                              </a:lnTo>
                              <a:lnTo>
                                <a:pt x="0" y="0"/>
                              </a:lnTo>
                              <a:close/>
                            </a:path>
                          </a:pathLst>
                        </a:custGeom>
                        <a:solidFill>
                          <a:srgbClr val="FFCC99"/>
                        </a:solidFill>
                        <a:ln w="9525">
                          <a:solidFill>
                            <a:srgbClr val="000000"/>
                          </a:solidFill>
                          <a:miter lim="800000"/>
                          <a:headEnd/>
                          <a:tailEnd/>
                        </a:ln>
                        <a:effectLst>
                          <a:outerShdw dist="107763" dir="2700000" algn="ctr" rotWithShape="0">
                            <a:srgbClr val="808080"/>
                          </a:outerShdw>
                        </a:effectLst>
                      </wps:spPr>
                      <wps:txbx>
                        <w:txbxContent>
                          <w:p w:rsidR="009107EA" w:rsidRPr="0029681A" w:rsidRDefault="009107EA" w:rsidP="0029681A">
                            <w:pPr>
                              <w:pStyle w:val="Header"/>
                              <w:jc w:val="center"/>
                              <w:rPr>
                                <w:sz w:val="18"/>
                                <w:szCs w:val="18"/>
                              </w:rPr>
                            </w:pPr>
                            <w:r w:rsidRPr="0029681A">
                              <w:rPr>
                                <w:sz w:val="18"/>
                                <w:szCs w:val="18"/>
                              </w:rPr>
                              <w:t>COMPLETION PHASE</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Performance</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Test Report Generation</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Updating test documents</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Post implementation review</w:t>
                            </w:r>
                          </w:p>
                          <w:p w:rsidR="009107EA" w:rsidRPr="00B75F8C" w:rsidRDefault="009107EA" w:rsidP="00797E40">
                            <w:pPr>
                              <w:pStyle w:val="BodyText"/>
                              <w:numPr>
                                <w:ilvl w:val="0"/>
                                <w:numId w:val="12"/>
                              </w:numPr>
                              <w:tabs>
                                <w:tab w:val="clear" w:pos="720"/>
                                <w:tab w:val="num" w:pos="540"/>
                              </w:tabs>
                              <w:ind w:left="540"/>
                            </w:pPr>
                            <w:r w:rsidRPr="00B75F8C">
                              <w:rPr>
                                <w:sz w:val="18"/>
                                <w:szCs w:val="18"/>
                              </w:rPr>
                              <w:t>Project completion checklist</w:t>
                            </w:r>
                          </w:p>
                          <w:p w:rsidR="009107EA" w:rsidRDefault="009107EA" w:rsidP="00D315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style="position:absolute;margin-left:261pt;margin-top:10.1pt;width:205.2pt;height:13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SI1gMAANAKAAAOAAAAZHJzL2Uyb0RvYy54bWysVk1v4zYQvRfofyB0LNBI1PojNqIsFt5N&#10;UWDbBoiLPdMSZRErkSpJW05/fR8pyaGzKzco6oNMik+PM/M4nLl7f2pqcuTaCCWziN4kEeEyV4WQ&#10;+yz6c/vw821EjGWyYLWSPIueuYne3//4w13XrnmqKlUXXBOQSLPu2iyqrG3XcWzyijfM3KiWSyyW&#10;SjfMYqr3caFZB/amjtMkWcSd0kWrVc6NwduP/WJ07/nLkuf2j7I03JI6i2Cb9U/tnzv3jO/v2Hqv&#10;WVuJfDCD/QcrGiYkNj1TfWSWkYMW31A1ItfKqNLe5KqJVVmKnHsf4A1NXnnzVLGWe18QHNOew2T+&#10;P9r89+OjJqLIoncRkayBRAU3X6kLTNeaNdaf2kftXDPtZ5V/NUSqT4Wwj0pIC0MoPlObisk9/6C1&#10;6irOCv8aBPEFg5sYcJFd95sqsBE7WOWDdip143ZAOMjJa/N81oafLMnxMl0ki2QGCXOs0eVsvqBz&#10;Z2TM1uPn+cHYX7jyVOz42dhe3AIjL00xOLgFS9nU0PmnmCSkIyldJONROIPgWACqvg9KA5BnmWJD&#10;dP+dbRaArrLNvwFO2LcIgJOeLgNQv+0EG3L57ARNbpNJxlUATMgEGw1luOouDbXoN57iDAW5aiIN&#10;FbnqNQ1lmXQZp/F1cKZsDEWhyXQUaSiMB04xhsKkyJNpK0NlemTAiVzaj9nCqjGB8pMcMggjgkR3&#10;uekSqlXGpatLJ+Tk1t8ZoADKrU6AIZADvxty9zoYkXfgMdGvgxFWB16+iRkRc+DVm8DupDo0zmF/&#10;41w3hA4+4oi9CT54eb7PPHsfyCHwGnXMVbAthZOoYVt3NFDFthR+oI5tqXcEkjDrdPPqYEg6XJz+&#10;ciPVOHJrjTryrfIo++rGxb4vq7UMUQMTIuEvSyDH9fG/9WwvuH7UB2HEjP89to/sW3Gv981rZXhP&#10;7zz31eAcAhfBoCIYVYviQdS1c9vo/W5Ta3JkiOrDw2azGk/CBayWLoKreTr3B/5i7YICWYzfIPcF&#10;rBEWDU4tmizChTmA2NqVyU+ygO1sbZmo+7EPqXvFfesyKKkOoHiqio4UwkB9miyXC1xfhcARSJc9&#10;K2H1Hh1YbjVOhrJfhK18+zAm64W5t7i8b0dzz/Q+fMHOvny7it23Ava0O/lOwaejq+Y7VTyjnmM7&#10;t4trAzGolP47Ih1aqiwyfx2Y5hGpf5XoCVZ05gq49ZPZfJliosOVXbjCZA6qLLIR7hw33FjM8Mmh&#10;1WJfuTh4UaT6gD6iFK7ae4t7q4YJ2ibv1tDiub4snHvUSyN6/w8AAAD//wMAUEsDBBQABgAIAAAA&#10;IQDb9GsC4gAAAAoBAAAPAAAAZHJzL2Rvd25yZXYueG1sTI/BTsMwEETvSPyDtUjcqF1DURviVKhQ&#10;UA9ItCAkbm5sklB7HcVOE/h6lhMcZ2c0+yZfjt6xo+1iE1DBdCKAWSyDabBS8PqyvpgDi0mj0S6g&#10;VfBlIyyL05NcZyYMuLXHXaoYlWDMtII6pTbjPJa19TpOQmuRvI/QeZ1IdhU3nR6o3DsuhbjmXjdI&#10;H2rd2lVty8Ou9wrcpi+HFT/gu3h7XH/ffab754cnpc7PxtsbYMmO6S8Mv/iEDgUx7UOPJjKnYCYl&#10;bUkKpJDAKLC4lFfA9nRYzKbAi5z/n1D8AAAA//8DAFBLAQItABQABgAIAAAAIQC2gziS/gAAAOEB&#10;AAATAAAAAAAAAAAAAAAAAAAAAABbQ29udGVudF9UeXBlc10ueG1sUEsBAi0AFAAGAAgAAAAhADj9&#10;If/WAAAAlAEAAAsAAAAAAAAAAAAAAAAALwEAAF9yZWxzLy5yZWxzUEsBAi0AFAAGAAgAAAAhAEqu&#10;5IjWAwAA0AoAAA4AAAAAAAAAAAAAAAAALgIAAGRycy9lMm9Eb2MueG1sUEsBAi0AFAAGAAgAAAAh&#10;ANv0awLiAAAACgEAAA8AAAAAAAAAAAAAAAAAMAYAAGRycy9kb3ducmV2LnhtbFBLBQYAAAAABAAE&#10;APMAAAA/BwAAAAA=&#10;" adj="-11796480,,5400" path="m,l21600,r,21600l,21600,,xe" fillcolor="#fc9">
                <v:stroke joinstyle="miter"/>
                <v:shadow on="t" offset="6pt,6pt"/>
                <v:formulas/>
                <v:path o:connecttype="custom" o:connectlocs="0,0;2606040,0;2606040,1745615;0,1745615;1303020,0;2606040,872808;1303020,1745615;0,872808" o:connectangles="0,0,0,0,0,0,0,0" textboxrect="1000,1000,20600,20600"/>
                <o:lock v:ext="edit" verticies="t"/>
                <v:textbox>
                  <w:txbxContent>
                    <w:p w:rsidR="009107EA" w:rsidRPr="0029681A" w:rsidRDefault="009107EA" w:rsidP="0029681A">
                      <w:pPr>
                        <w:pStyle w:val="Header"/>
                        <w:jc w:val="center"/>
                        <w:rPr>
                          <w:sz w:val="18"/>
                          <w:szCs w:val="18"/>
                        </w:rPr>
                      </w:pPr>
                      <w:r w:rsidRPr="0029681A">
                        <w:rPr>
                          <w:sz w:val="18"/>
                          <w:szCs w:val="18"/>
                        </w:rPr>
                        <w:t>COMPLETION PHASE</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Performance</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Test Report Generation</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Updating test documents</w:t>
                      </w:r>
                    </w:p>
                    <w:p w:rsidR="009107EA" w:rsidRPr="00B75F8C" w:rsidRDefault="009107EA" w:rsidP="00797E40">
                      <w:pPr>
                        <w:pStyle w:val="BodyText"/>
                        <w:numPr>
                          <w:ilvl w:val="0"/>
                          <w:numId w:val="12"/>
                        </w:numPr>
                        <w:tabs>
                          <w:tab w:val="clear" w:pos="720"/>
                          <w:tab w:val="num" w:pos="540"/>
                        </w:tabs>
                        <w:ind w:left="540"/>
                        <w:rPr>
                          <w:sz w:val="18"/>
                          <w:szCs w:val="18"/>
                        </w:rPr>
                      </w:pPr>
                      <w:r w:rsidRPr="00B75F8C">
                        <w:rPr>
                          <w:sz w:val="18"/>
                          <w:szCs w:val="18"/>
                        </w:rPr>
                        <w:t>Post implementation review</w:t>
                      </w:r>
                    </w:p>
                    <w:p w:rsidR="009107EA" w:rsidRPr="00B75F8C" w:rsidRDefault="009107EA" w:rsidP="00797E40">
                      <w:pPr>
                        <w:pStyle w:val="BodyText"/>
                        <w:numPr>
                          <w:ilvl w:val="0"/>
                          <w:numId w:val="12"/>
                        </w:numPr>
                        <w:tabs>
                          <w:tab w:val="clear" w:pos="720"/>
                          <w:tab w:val="num" w:pos="540"/>
                        </w:tabs>
                        <w:ind w:left="540"/>
                      </w:pPr>
                      <w:r w:rsidRPr="00B75F8C">
                        <w:rPr>
                          <w:sz w:val="18"/>
                          <w:szCs w:val="18"/>
                        </w:rPr>
                        <w:t>Project completion checklist</w:t>
                      </w:r>
                    </w:p>
                    <w:p w:rsidR="009107EA" w:rsidRDefault="009107EA" w:rsidP="00D31562"/>
                  </w:txbxContent>
                </v:textbox>
              </v:shape>
            </w:pict>
          </mc:Fallback>
        </mc:AlternateContent>
      </w:r>
      <w:bookmarkEnd w:id="47"/>
      <w:bookmarkEnd w:id="48"/>
    </w:p>
    <w:p w:rsidR="00D31562" w:rsidRDefault="00D31562" w:rsidP="00D31562">
      <w:pPr>
        <w:pStyle w:val="BodyTextIndent"/>
      </w:pPr>
    </w:p>
    <w:p w:rsidR="00D31562" w:rsidRDefault="0038736A" w:rsidP="00D31562">
      <w:pPr>
        <w:pStyle w:val="BodyTextIndent"/>
      </w:pPr>
      <w:r>
        <w:rPr>
          <w:noProof/>
        </w:rPr>
        <mc:AlternateContent>
          <mc:Choice Requires="wps">
            <w:drawing>
              <wp:anchor distT="0" distB="0" distL="114300" distR="114300" simplePos="0" relativeHeight="251662848" behindDoc="0" locked="0" layoutInCell="1" allowOverlap="1">
                <wp:simplePos x="0" y="0"/>
                <wp:positionH relativeFrom="column">
                  <wp:posOffset>2743200</wp:posOffset>
                </wp:positionH>
                <wp:positionV relativeFrom="paragraph">
                  <wp:posOffset>146685</wp:posOffset>
                </wp:positionV>
                <wp:extent cx="571500" cy="309245"/>
                <wp:effectExtent l="9525" t="17145" r="19050" b="2603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9245"/>
                        </a:xfrm>
                        <a:prstGeom prst="rightArrow">
                          <a:avLst>
                            <a:gd name="adj1" fmla="val 50000"/>
                            <a:gd name="adj2" fmla="val 4620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D92BB" id="AutoShape 50" o:spid="_x0000_s1026" type="#_x0000_t13" style="position:absolute;margin-left:3in;margin-top:11.55pt;width:45pt;height:24.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kzOwIAAJMEAAAOAAAAZHJzL2Uyb0RvYy54bWysVNuO0zAQfUfiHyy/07Sl2d1GTVerLouQ&#10;Flhp4QOmttMYfMN2m5avZ+yk3RZeECIP1oxnfOZyZrK43WtFdsIHaU1NJ6MxJcIwy6XZ1PTrl4c3&#10;N5SECIaDskbU9CACvV2+frXoXCWmtrWKC08QxISqczVtY3RVUQTWCg1hZJ0waGys1xBR9ZuCe+gQ&#10;XatiOh5fFZ313HnLRAh4e98b6TLjN41g8XPTBBGJqinmFvPp87lOZ7FcQLXx4FrJhjTgH7LQIA0G&#10;PUHdQwSy9fIPKC2Zt8E2ccSsLmzTSCZyDVjNZPxbNc8tOJFrweYEd2pT+H+w7NPuyRPJazqlxIBG&#10;iu620ebIpMz96Vyo0O3ZPflUYXCPln0PxNhVC2Yj7ry3XSuAY1aT1M/i4kFSAj4l6+6j5QgPCJ9b&#10;tW+8ToDYBLLPjBxOjIh9JAwvy+tJOUbeGJrejufTWZkjQHV87HyI74XVJAk19XLTxpxRDgG7xxAz&#10;LXwoDvi3CSWNVsjyDhSWiN8wBWc+2IwXn9kVcjPEHRALqI6Rc0+skvxBKpUVv1mvlCcIj/Xkb3gc&#10;zt2UIV1N5+W0zKle2MLfQWgZcXmU1DW9OcWBKpHxzvA82hGk6mVMWZmBnURIWpFQrS0/IDne9puB&#10;m4xCa/1PSjrcipqGH1vwghL1wSDB88lsltYoK7PyeoqKP7eszy1gGELVNFLSi6vYr97WZaLSwKSO&#10;GZtmrpHxOD19VkOyOPkoXazWuZ69Xv4ly18AAAD//wMAUEsDBBQABgAIAAAAIQAzZGRc3gAAAAkB&#10;AAAPAAAAZHJzL2Rvd25yZXYueG1sTI9BT4NAEIXvJv6HzTTxZheoVkJZmsZo4sGYFP0BAzsCgZ1F&#10;dlvw37s92eOb9/Lme/l+MYM40+Q6ywridQSCuLa640bB1+frfQrCeWSNg2VS8EsO9sXtTY6ZtjMf&#10;6Vz6RoQSdhkqaL0fMyld3ZJBt7YjcfC+7WTQBzk1Uk84h3IzyCSKttJgx+FDiyM9t1T35ckoOPiX&#10;jz4t38bjezdXQ9TjbLY/St2tlsMOhKfF/4fhgh/QoQhMlT2xdmJQ8LBJwhavINnEIELgMbkcKgVP&#10;cQqyyOX1guIPAAD//wMAUEsBAi0AFAAGAAgAAAAhALaDOJL+AAAA4QEAABMAAAAAAAAAAAAAAAAA&#10;AAAAAFtDb250ZW50X1R5cGVzXS54bWxQSwECLQAUAAYACAAAACEAOP0h/9YAAACUAQAACwAAAAAA&#10;AAAAAAAAAAAvAQAAX3JlbHMvLnJlbHNQSwECLQAUAAYACAAAACEAIdHZMzsCAACTBAAADgAAAAAA&#10;AAAAAAAAAAAuAgAAZHJzL2Uyb0RvYy54bWxQSwECLQAUAAYACAAAACEAM2RkXN4AAAAJAQAADwAA&#10;AAAAAAAAAAAAAACVBAAAZHJzL2Rvd25yZXYueG1sUEsFBgAAAAAEAAQA8wAAAKAFAAAAAA==&#10;" fillcolor="black"/>
            </w:pict>
          </mc:Fallback>
        </mc:AlternateContent>
      </w:r>
    </w:p>
    <w:p w:rsidR="00D31562" w:rsidRDefault="00D31562" w:rsidP="00D31562">
      <w:pPr>
        <w:pStyle w:val="BodyTextIndent"/>
      </w:pPr>
    </w:p>
    <w:p w:rsidR="00D31562" w:rsidRDefault="00D31562" w:rsidP="00D31562">
      <w:pPr>
        <w:pStyle w:val="BodyTextIndent"/>
      </w:pPr>
    </w:p>
    <w:p w:rsidR="00D31562" w:rsidRDefault="00D31562" w:rsidP="00D31562">
      <w:pPr>
        <w:pStyle w:val="BodyTextIndent"/>
      </w:pPr>
    </w:p>
    <w:p w:rsidR="00D31562" w:rsidRPr="00D31562" w:rsidRDefault="00D31562" w:rsidP="00D31562">
      <w:pPr>
        <w:pStyle w:val="BodyTextIndent"/>
      </w:pPr>
    </w:p>
    <w:p w:rsidR="00BF3BA6" w:rsidRDefault="00BF3BA6" w:rsidP="00BF3BA6">
      <w:pPr>
        <w:pStyle w:val="TestPlanHeading3"/>
        <w:rPr>
          <w:rFonts w:ascii="Calibri" w:hAnsi="Calibri"/>
          <w:sz w:val="28"/>
          <w:szCs w:val="28"/>
        </w:rPr>
      </w:pPr>
      <w:bookmarkStart w:id="49" w:name="_Toc194400681"/>
      <w:r w:rsidRPr="00B21A4F">
        <w:rPr>
          <w:rFonts w:ascii="Calibri" w:hAnsi="Calibri"/>
          <w:sz w:val="28"/>
          <w:szCs w:val="28"/>
        </w:rPr>
        <w:t>Performance Test Activates and deliverables</w:t>
      </w:r>
      <w:bookmarkEnd w:id="49"/>
    </w:p>
    <w:p w:rsidR="00DE2BEC" w:rsidRPr="00DE2BEC" w:rsidRDefault="00DE2BEC" w:rsidP="00DE2BEC">
      <w:pPr>
        <w:pStyle w:val="BodyTextIndent"/>
      </w:pPr>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B21A4F" w:rsidTr="001A0F90">
        <w:tc>
          <w:tcPr>
            <w:tcW w:w="4428" w:type="dxa"/>
            <w:shd w:val="clear" w:color="auto" w:fill="auto"/>
          </w:tcPr>
          <w:p w:rsidR="00B21A4F" w:rsidRPr="00D77742" w:rsidRDefault="00247B21" w:rsidP="00D77742">
            <w:pPr>
              <w:pStyle w:val="BodyTextIndent"/>
              <w:ind w:left="0"/>
              <w:jc w:val="center"/>
              <w:rPr>
                <w:highlight w:val="lightGray"/>
              </w:rPr>
            </w:pPr>
            <w:r w:rsidRPr="00D77742">
              <w:rPr>
                <w:highlight w:val="lightGray"/>
              </w:rPr>
              <w:lastRenderedPageBreak/>
              <w:t>Activities</w:t>
            </w:r>
            <w:r w:rsidR="00EB482C">
              <w:rPr>
                <w:highlight w:val="lightGray"/>
              </w:rPr>
              <w:t xml:space="preserve"> </w:t>
            </w:r>
          </w:p>
        </w:tc>
        <w:tc>
          <w:tcPr>
            <w:tcW w:w="3492" w:type="dxa"/>
            <w:shd w:val="clear" w:color="auto" w:fill="auto"/>
          </w:tcPr>
          <w:p w:rsidR="00B21A4F" w:rsidRPr="00D77742" w:rsidRDefault="00247B21" w:rsidP="00D77742">
            <w:pPr>
              <w:pStyle w:val="BodyTextIndent"/>
              <w:ind w:left="0"/>
              <w:jc w:val="center"/>
              <w:rPr>
                <w:highlight w:val="lightGray"/>
              </w:rPr>
            </w:pPr>
            <w:r w:rsidRPr="00D77742">
              <w:rPr>
                <w:highlight w:val="lightGray"/>
              </w:rPr>
              <w:t>Responsible Teams</w:t>
            </w:r>
          </w:p>
        </w:tc>
      </w:tr>
      <w:tr w:rsidR="00B21A4F" w:rsidTr="001A0F90">
        <w:tc>
          <w:tcPr>
            <w:tcW w:w="4428" w:type="dxa"/>
            <w:shd w:val="clear" w:color="auto" w:fill="auto"/>
          </w:tcPr>
          <w:p w:rsidR="00B21A4F" w:rsidRDefault="00247B21" w:rsidP="00D77742">
            <w:pPr>
              <w:pStyle w:val="BodyTextIndent"/>
              <w:ind w:left="0"/>
            </w:pPr>
            <w:r w:rsidRPr="00D77742">
              <w:rPr>
                <w:rFonts w:cs="Calibri"/>
                <w:color w:val="000000"/>
                <w:sz w:val="24"/>
                <w:szCs w:val="16"/>
              </w:rPr>
              <w:t>Set-up of test environment</w:t>
            </w:r>
          </w:p>
        </w:tc>
        <w:tc>
          <w:tcPr>
            <w:tcW w:w="3492" w:type="dxa"/>
            <w:shd w:val="clear" w:color="auto" w:fill="auto"/>
          </w:tcPr>
          <w:p w:rsidR="00B21A4F" w:rsidRDefault="00247B21" w:rsidP="00D77742">
            <w:pPr>
              <w:pStyle w:val="BodyTextIndent"/>
              <w:ind w:left="0"/>
            </w:pPr>
            <w:r>
              <w:t>Infra Team has to provide the stage environment to do the performance testing</w:t>
            </w:r>
            <w:r w:rsidR="005A4459">
              <w:t>.</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Set-up of test data</w:t>
            </w:r>
          </w:p>
        </w:tc>
        <w:tc>
          <w:tcPr>
            <w:tcW w:w="3492" w:type="dxa"/>
            <w:shd w:val="clear" w:color="auto" w:fill="auto"/>
          </w:tcPr>
          <w:p w:rsidR="00B21A4F" w:rsidRDefault="00247B21" w:rsidP="00D77742">
            <w:pPr>
              <w:pStyle w:val="BodyTextIndent"/>
              <w:ind w:left="0"/>
            </w:pPr>
            <w:r>
              <w:t xml:space="preserve">Performance </w:t>
            </w:r>
            <w:r w:rsidR="005A4459">
              <w:t>team needs</w:t>
            </w:r>
            <w:r>
              <w:t xml:space="preserve"> to coordinate with manual and dev teams to get the required test data</w:t>
            </w:r>
            <w:r w:rsidR="005A4459">
              <w:t>.</w:t>
            </w:r>
          </w:p>
        </w:tc>
      </w:tr>
      <w:tr w:rsidR="00B21A4F" w:rsidTr="001A0F90">
        <w:tc>
          <w:tcPr>
            <w:tcW w:w="4428" w:type="dxa"/>
            <w:shd w:val="clear" w:color="auto" w:fill="auto"/>
          </w:tcPr>
          <w:p w:rsidR="00B21A4F" w:rsidRPr="00D77742" w:rsidRDefault="00247B21" w:rsidP="00D77742">
            <w:pPr>
              <w:pStyle w:val="BodyTextIndent"/>
              <w:tabs>
                <w:tab w:val="left" w:pos="2580"/>
              </w:tabs>
              <w:ind w:left="0"/>
              <w:rPr>
                <w:rFonts w:cs="Calibri"/>
                <w:color w:val="000000"/>
                <w:sz w:val="24"/>
                <w:szCs w:val="16"/>
              </w:rPr>
            </w:pPr>
            <w:r w:rsidRPr="00D77742">
              <w:rPr>
                <w:rFonts w:cs="Calibri"/>
                <w:color w:val="000000"/>
                <w:sz w:val="24"/>
                <w:szCs w:val="16"/>
              </w:rPr>
              <w:t>Perform</w:t>
            </w:r>
            <w:r w:rsidR="005A4459" w:rsidRPr="00D77742">
              <w:rPr>
                <w:rFonts w:cs="Calibri"/>
                <w:color w:val="000000"/>
                <w:sz w:val="24"/>
                <w:szCs w:val="16"/>
              </w:rPr>
              <w:t>ance</w:t>
            </w:r>
            <w:r w:rsidRPr="00D77742">
              <w:rPr>
                <w:rFonts w:cs="Calibri"/>
                <w:color w:val="000000"/>
                <w:sz w:val="24"/>
                <w:szCs w:val="16"/>
              </w:rPr>
              <w:t xml:space="preserve"> </w:t>
            </w:r>
            <w:r w:rsidR="00251431" w:rsidRPr="00D77742">
              <w:rPr>
                <w:rFonts w:cs="Calibri"/>
                <w:color w:val="000000"/>
                <w:sz w:val="24"/>
                <w:szCs w:val="16"/>
              </w:rPr>
              <w:t>Test Execution</w:t>
            </w:r>
          </w:p>
        </w:tc>
        <w:tc>
          <w:tcPr>
            <w:tcW w:w="3492" w:type="dxa"/>
            <w:shd w:val="clear" w:color="auto" w:fill="auto"/>
          </w:tcPr>
          <w:p w:rsidR="00B21A4F" w:rsidRDefault="005A4459" w:rsidP="00D77742">
            <w:pPr>
              <w:pStyle w:val="BodyTextIndent"/>
              <w:ind w:left="0"/>
            </w:pPr>
            <w:r>
              <w:t>Performance Team is responsible for doing this testing.</w:t>
            </w:r>
          </w:p>
        </w:tc>
      </w:tr>
      <w:tr w:rsidR="00B21A4F" w:rsidTr="001A0F90">
        <w:tc>
          <w:tcPr>
            <w:tcW w:w="4428" w:type="dxa"/>
            <w:shd w:val="clear" w:color="auto" w:fill="auto"/>
          </w:tcPr>
          <w:p w:rsidR="00B21A4F" w:rsidRPr="00D77742" w:rsidRDefault="00247B21" w:rsidP="00D77742">
            <w:pPr>
              <w:pStyle w:val="BodyTextIndent"/>
              <w:ind w:left="0"/>
              <w:rPr>
                <w:rFonts w:cs="Calibri"/>
                <w:color w:val="000000"/>
                <w:sz w:val="24"/>
                <w:szCs w:val="16"/>
              </w:rPr>
            </w:pPr>
            <w:r w:rsidRPr="00D77742">
              <w:rPr>
                <w:rFonts w:cs="Calibri"/>
                <w:color w:val="000000"/>
                <w:sz w:val="24"/>
                <w:szCs w:val="16"/>
              </w:rPr>
              <w:t>Monitoring and collating results</w:t>
            </w:r>
          </w:p>
        </w:tc>
        <w:tc>
          <w:tcPr>
            <w:tcW w:w="3492" w:type="dxa"/>
            <w:shd w:val="clear" w:color="auto" w:fill="auto"/>
          </w:tcPr>
          <w:p w:rsidR="00B21A4F" w:rsidRDefault="005A4459" w:rsidP="00D77742">
            <w:pPr>
              <w:pStyle w:val="BodyTextIndent"/>
              <w:ind w:left="0"/>
            </w:pPr>
            <w:r>
              <w:t>Performance and Infra team need to monitor the servers. Performance team is responsible for gathering the results.</w:t>
            </w:r>
          </w:p>
        </w:tc>
      </w:tr>
      <w:tr w:rsidR="00247B21" w:rsidTr="001A0F90">
        <w:tc>
          <w:tcPr>
            <w:tcW w:w="4428" w:type="dxa"/>
            <w:shd w:val="clear" w:color="auto" w:fill="auto"/>
          </w:tcPr>
          <w:p w:rsidR="00247B21" w:rsidRPr="00D77742" w:rsidRDefault="00247B21" w:rsidP="00D77742">
            <w:pPr>
              <w:pStyle w:val="BodyTextIndent"/>
              <w:ind w:left="0"/>
              <w:rPr>
                <w:rFonts w:cs="Calibri"/>
                <w:color w:val="000000"/>
                <w:sz w:val="24"/>
                <w:szCs w:val="16"/>
              </w:rPr>
            </w:pPr>
            <w:r w:rsidRPr="00D77742">
              <w:rPr>
                <w:rFonts w:cs="Calibri"/>
                <w:color w:val="000000"/>
                <w:sz w:val="24"/>
                <w:szCs w:val="16"/>
              </w:rPr>
              <w:t>Obtaining user acceptance</w:t>
            </w:r>
          </w:p>
        </w:tc>
        <w:tc>
          <w:tcPr>
            <w:tcW w:w="3492" w:type="dxa"/>
            <w:shd w:val="clear" w:color="auto" w:fill="auto"/>
          </w:tcPr>
          <w:p w:rsidR="00247B21" w:rsidRDefault="005A4459" w:rsidP="00D77742">
            <w:pPr>
              <w:pStyle w:val="BodyTextIndent"/>
              <w:ind w:left="0"/>
            </w:pPr>
            <w:r>
              <w:t>Need to get customer approval for the performance testing results.</w:t>
            </w:r>
          </w:p>
        </w:tc>
      </w:tr>
    </w:tbl>
    <w:p w:rsidR="00FA7F9D" w:rsidRPr="00FA7F9D" w:rsidRDefault="00FA7F9D" w:rsidP="00FA7F9D">
      <w:pPr>
        <w:spacing w:after="0"/>
        <w:rPr>
          <w:vanish/>
        </w:rPr>
      </w:pPr>
      <w:bookmarkStart w:id="50" w:name="_Toc124673746"/>
    </w:p>
    <w:tbl>
      <w:tblPr>
        <w:tblW w:w="79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492"/>
      </w:tblGrid>
      <w:tr w:rsidR="00F940A9" w:rsidRPr="00FA7F9D" w:rsidTr="00FA7F9D">
        <w:tc>
          <w:tcPr>
            <w:tcW w:w="4428" w:type="dxa"/>
            <w:shd w:val="clear" w:color="auto" w:fill="auto"/>
          </w:tcPr>
          <w:p w:rsidR="00F940A9" w:rsidRDefault="00F940A9" w:rsidP="00FA7F9D">
            <w:pPr>
              <w:pStyle w:val="BodyText"/>
              <w:jc w:val="center"/>
            </w:pPr>
            <w:r w:rsidRPr="00FA7F9D">
              <w:rPr>
                <w:highlight w:val="lightGray"/>
              </w:rPr>
              <w:t>Deliverables</w:t>
            </w:r>
          </w:p>
        </w:tc>
        <w:tc>
          <w:tcPr>
            <w:tcW w:w="3492" w:type="dxa"/>
            <w:shd w:val="clear" w:color="auto" w:fill="auto"/>
          </w:tcPr>
          <w:p w:rsidR="00F940A9" w:rsidRDefault="00F940A9" w:rsidP="00FA7F9D">
            <w:pPr>
              <w:pStyle w:val="BodyText"/>
              <w:jc w:val="center"/>
            </w:pPr>
            <w:r w:rsidRPr="00FA7F9D">
              <w:rPr>
                <w:highlight w:val="lightGray"/>
              </w:rPr>
              <w:t>Responsible Teams</w:t>
            </w:r>
          </w:p>
        </w:tc>
      </w:tr>
      <w:tr w:rsidR="00F940A9" w:rsidRPr="00FA7F9D" w:rsidTr="00FA7F9D">
        <w:tc>
          <w:tcPr>
            <w:tcW w:w="4428" w:type="dxa"/>
            <w:shd w:val="clear" w:color="auto" w:fill="auto"/>
          </w:tcPr>
          <w:p w:rsidR="00F940A9" w:rsidRDefault="00F940A9" w:rsidP="00F940A9">
            <w:pPr>
              <w:pStyle w:val="BodyText"/>
            </w:pPr>
            <w:r>
              <w:t>Test Strategy</w:t>
            </w:r>
          </w:p>
        </w:tc>
        <w:tc>
          <w:tcPr>
            <w:tcW w:w="3492" w:type="dxa"/>
            <w:shd w:val="clear" w:color="auto" w:fill="auto"/>
          </w:tcPr>
          <w:p w:rsidR="00F940A9" w:rsidRDefault="005B6E7E" w:rsidP="00F940A9">
            <w:pPr>
              <w:pStyle w:val="BodyText"/>
            </w:pPr>
            <w:r>
              <w:t xml:space="preserve">Project Manager, QA </w:t>
            </w:r>
            <w:r w:rsidR="0021270E">
              <w:t>Manager and Performance Team</w:t>
            </w:r>
          </w:p>
        </w:tc>
      </w:tr>
      <w:tr w:rsidR="00F940A9" w:rsidRPr="00FA7F9D" w:rsidTr="00FA7F9D">
        <w:tc>
          <w:tcPr>
            <w:tcW w:w="4428" w:type="dxa"/>
            <w:shd w:val="clear" w:color="auto" w:fill="auto"/>
          </w:tcPr>
          <w:p w:rsidR="00F940A9" w:rsidRDefault="00F940A9" w:rsidP="00F940A9">
            <w:pPr>
              <w:pStyle w:val="BodyText"/>
            </w:pPr>
            <w:r>
              <w:t>Test Plan</w:t>
            </w:r>
          </w:p>
        </w:tc>
        <w:tc>
          <w:tcPr>
            <w:tcW w:w="3492" w:type="dxa"/>
            <w:shd w:val="clear" w:color="auto" w:fill="auto"/>
          </w:tcPr>
          <w:p w:rsidR="00F940A9" w:rsidRDefault="0021270E" w:rsidP="00F940A9">
            <w:pPr>
              <w:pStyle w:val="BodyText"/>
            </w:pPr>
            <w:r>
              <w:t>QA Manager  and 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Scripts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Test Executions</w:t>
            </w:r>
          </w:p>
        </w:tc>
        <w:tc>
          <w:tcPr>
            <w:tcW w:w="3492" w:type="dxa"/>
            <w:shd w:val="clear" w:color="auto" w:fill="auto"/>
          </w:tcPr>
          <w:p w:rsidR="00F940A9" w:rsidRDefault="0021270E" w:rsidP="00F940A9">
            <w:pPr>
              <w:pStyle w:val="BodyText"/>
            </w:pPr>
            <w:r>
              <w:t>Performance</w:t>
            </w:r>
            <w:r w:rsidR="00F940A9">
              <w:t xml:space="preserve"> TEAM</w:t>
            </w:r>
          </w:p>
        </w:tc>
      </w:tr>
      <w:tr w:rsidR="00F940A9" w:rsidRPr="00FA7F9D" w:rsidTr="00FA7F9D">
        <w:tc>
          <w:tcPr>
            <w:tcW w:w="4428" w:type="dxa"/>
            <w:shd w:val="clear" w:color="auto" w:fill="auto"/>
          </w:tcPr>
          <w:p w:rsidR="00F940A9" w:rsidRDefault="00F940A9" w:rsidP="00F940A9">
            <w:pPr>
              <w:pStyle w:val="BodyText"/>
            </w:pPr>
            <w:r>
              <w:t>Results</w:t>
            </w:r>
          </w:p>
        </w:tc>
        <w:tc>
          <w:tcPr>
            <w:tcW w:w="3492" w:type="dxa"/>
            <w:shd w:val="clear" w:color="auto" w:fill="auto"/>
          </w:tcPr>
          <w:p w:rsidR="00F940A9" w:rsidRDefault="0021270E" w:rsidP="00F940A9">
            <w:pPr>
              <w:pStyle w:val="BodyText"/>
            </w:pPr>
            <w:r>
              <w:t>Performance</w:t>
            </w:r>
            <w:r w:rsidR="00F940A9">
              <w:t xml:space="preserve"> TEAM , Infra Team</w:t>
            </w:r>
          </w:p>
        </w:tc>
      </w:tr>
    </w:tbl>
    <w:p w:rsidR="001A0F90" w:rsidRDefault="001A0F90" w:rsidP="001A0F90">
      <w:pPr>
        <w:pStyle w:val="TestPlanHeading2"/>
        <w:numPr>
          <w:ilvl w:val="0"/>
          <w:numId w:val="0"/>
        </w:numPr>
        <w:ind w:left="576"/>
        <w:rPr>
          <w:rFonts w:ascii="Calibri" w:hAnsi="Calibri"/>
          <w:sz w:val="28"/>
          <w:szCs w:val="28"/>
        </w:rPr>
      </w:pPr>
    </w:p>
    <w:p w:rsidR="006D0AA8" w:rsidRDefault="001A0F90" w:rsidP="00DA495B">
      <w:pPr>
        <w:pStyle w:val="TestPlanHeading2"/>
        <w:rPr>
          <w:rFonts w:ascii="Calibri" w:hAnsi="Calibri"/>
          <w:sz w:val="28"/>
          <w:szCs w:val="28"/>
        </w:rPr>
      </w:pPr>
      <w:r>
        <w:rPr>
          <w:rFonts w:ascii="Calibri" w:hAnsi="Calibri"/>
          <w:sz w:val="28"/>
          <w:szCs w:val="28"/>
        </w:rPr>
        <w:br w:type="page"/>
      </w:r>
      <w:bookmarkStart w:id="51" w:name="_Toc194400682"/>
      <w:r w:rsidR="00F940A9">
        <w:rPr>
          <w:rFonts w:ascii="Calibri" w:hAnsi="Calibri"/>
          <w:sz w:val="28"/>
          <w:szCs w:val="28"/>
        </w:rPr>
        <w:lastRenderedPageBreak/>
        <w:t>A</w:t>
      </w:r>
      <w:r w:rsidR="006D0AA8" w:rsidRPr="00DA495B">
        <w:rPr>
          <w:rFonts w:ascii="Calibri" w:hAnsi="Calibri"/>
          <w:sz w:val="28"/>
          <w:szCs w:val="28"/>
        </w:rPr>
        <w:t xml:space="preserve">nalyze the </w:t>
      </w:r>
      <w:bookmarkEnd w:id="50"/>
      <w:r w:rsidR="006D0AA8" w:rsidRPr="00DA495B">
        <w:rPr>
          <w:rFonts w:ascii="Calibri" w:hAnsi="Calibri"/>
          <w:sz w:val="28"/>
          <w:szCs w:val="28"/>
        </w:rPr>
        <w:t>Results</w:t>
      </w:r>
      <w:bookmarkEnd w:id="51"/>
    </w:p>
    <w:p w:rsidR="002753D8" w:rsidRPr="002753D8" w:rsidRDefault="002753D8" w:rsidP="002753D8">
      <w:pPr>
        <w:spacing w:after="0" w:line="240" w:lineRule="auto"/>
      </w:pPr>
    </w:p>
    <w:p w:rsidR="006D0AA8" w:rsidRDefault="006D0AA8" w:rsidP="002753D8">
      <w:pPr>
        <w:pStyle w:val="BodyText"/>
        <w:spacing w:after="0" w:line="240" w:lineRule="auto"/>
        <w:ind w:left="576"/>
        <w:rPr>
          <w:rFonts w:cs="Arial"/>
          <w:lang w:val="en"/>
        </w:rPr>
      </w:pPr>
      <w:r w:rsidRPr="006D0AA8">
        <w:rPr>
          <w:rFonts w:cs="Arial"/>
          <w:lang w:val="en"/>
        </w:rPr>
        <w:t xml:space="preserve">Analyze the metric data captured during the test against the predefined expectations. If the expectations are not met, necessary modifications are made and testing is repeated until the desired results are achieved. </w:t>
      </w:r>
    </w:p>
    <w:p w:rsidR="002753D8" w:rsidRDefault="002753D8" w:rsidP="002753D8">
      <w:pPr>
        <w:pStyle w:val="BodyText"/>
        <w:spacing w:after="0" w:line="240" w:lineRule="auto"/>
        <w:ind w:left="576"/>
        <w:rPr>
          <w:rFonts w:cs="Arial"/>
          <w:lang w:val="en"/>
        </w:rPr>
      </w:pPr>
    </w:p>
    <w:p w:rsidR="00554DFB" w:rsidRPr="006D0AA8" w:rsidRDefault="00554DFB" w:rsidP="002753D8">
      <w:pPr>
        <w:pStyle w:val="BodyText"/>
        <w:numPr>
          <w:ins w:id="52" w:author="519635" w:date="2012-07-24T12:53:00Z"/>
        </w:numPr>
        <w:spacing w:after="0" w:line="240" w:lineRule="auto"/>
        <w:ind w:left="576"/>
        <w:rPr>
          <w:rFonts w:cs="Arial"/>
          <w:lang w:val="en"/>
        </w:rPr>
      </w:pPr>
      <w:r>
        <w:rPr>
          <w:rFonts w:cs="Arial"/>
          <w:lang w:val="en"/>
        </w:rPr>
        <w:object w:dxaOrig="1538" w:dyaOrig="994">
          <v:shape id="_x0000_i1027" type="#_x0000_t75" style="width:79.5pt;height:50.25pt" o:ole="">
            <v:imagedata r:id="rId14" o:title=""/>
          </v:shape>
          <o:OLEObject Type="Embed" ProgID="Excel.SheetMacroEnabled.12" ShapeID="_x0000_i1027" DrawAspect="Icon" ObjectID="_1805294912" r:id="rId15"/>
        </w:object>
      </w:r>
    </w:p>
    <w:p w:rsidR="006D0AA8" w:rsidRDefault="006D0AA8" w:rsidP="002753D8">
      <w:pPr>
        <w:pStyle w:val="BodyText"/>
        <w:spacing w:after="0" w:line="240" w:lineRule="auto"/>
        <w:ind w:left="576"/>
        <w:rPr>
          <w:rFonts w:cs="Arial"/>
          <w:lang w:val="en"/>
        </w:rPr>
      </w:pPr>
      <w:r w:rsidRPr="006D0AA8">
        <w:rPr>
          <w:rFonts w:cs="Arial"/>
          <w:lang w:val="en"/>
        </w:rPr>
        <w:t>The project is in early stage of development and changes in requirements are expected from the business as well as from within the team. Changes in requirements will force changes in key scenarios and the work loads. Hence the iterative nature of the testing as depicted in the above graphic.</w:t>
      </w:r>
    </w:p>
    <w:p w:rsidR="002753D8" w:rsidRPr="006D0AA8" w:rsidRDefault="002753D8" w:rsidP="002753D8">
      <w:pPr>
        <w:pStyle w:val="BodyText"/>
        <w:numPr>
          <w:ins w:id="53" w:author="519635" w:date="2012-07-24T12:53:00Z"/>
        </w:numPr>
        <w:spacing w:after="0" w:line="240" w:lineRule="auto"/>
        <w:ind w:left="576"/>
        <w:rPr>
          <w:rFonts w:cs="Arial"/>
          <w:lang w:val="en"/>
        </w:rPr>
      </w:pPr>
    </w:p>
    <w:p w:rsidR="006D0AA8" w:rsidRDefault="004B1072" w:rsidP="002753D8">
      <w:pPr>
        <w:pStyle w:val="BodyText"/>
        <w:spacing w:after="0" w:line="240" w:lineRule="auto"/>
        <w:ind w:left="576"/>
        <w:rPr>
          <w:rFonts w:cs="Arial"/>
          <w:lang w:val="en"/>
        </w:rPr>
      </w:pPr>
      <w:r w:rsidRPr="004B1072">
        <w:rPr>
          <w:rFonts w:cs="Helv"/>
          <w:color w:val="000000"/>
        </w:rPr>
        <w:t xml:space="preserve">Every test run fine tunes the testing </w:t>
      </w:r>
      <w:r w:rsidR="00690A6E">
        <w:rPr>
          <w:rFonts w:cs="Helv"/>
          <w:color w:val="000000"/>
        </w:rPr>
        <w:t xml:space="preserve">web </w:t>
      </w:r>
      <w:r w:rsidRPr="004B1072">
        <w:rPr>
          <w:rFonts w:cs="Helv"/>
          <w:color w:val="000000"/>
        </w:rPr>
        <w:t>methods used</w:t>
      </w:r>
      <w:r w:rsidR="006D0AA8" w:rsidRPr="006D0AA8">
        <w:rPr>
          <w:rFonts w:cs="Arial"/>
          <w:lang w:val="en"/>
        </w:rPr>
        <w:t>. As additional metrics are identified there will be additional test cases created.</w:t>
      </w:r>
    </w:p>
    <w:p w:rsidR="00F72199" w:rsidRDefault="00F72199" w:rsidP="002753D8">
      <w:pPr>
        <w:pStyle w:val="BodyText"/>
        <w:spacing w:after="0" w:line="240" w:lineRule="auto"/>
        <w:ind w:left="360"/>
        <w:rPr>
          <w:rFonts w:cs="Arial"/>
        </w:rPr>
      </w:pPr>
    </w:p>
    <w:p w:rsidR="00857C15" w:rsidRDefault="00857C15" w:rsidP="008D5B85">
      <w:pPr>
        <w:pStyle w:val="Heading1"/>
      </w:pPr>
      <w:bookmarkStart w:id="54" w:name="_Toc124673752"/>
      <w:bookmarkStart w:id="55" w:name="_Toc194400683"/>
      <w:r w:rsidRPr="00D37ED9">
        <w:t>Test Environments</w:t>
      </w:r>
      <w:bookmarkEnd w:id="54"/>
      <w:r w:rsidR="00F90715">
        <w:t xml:space="preserve"> and Tools</w:t>
      </w:r>
      <w:bookmarkEnd w:id="55"/>
    </w:p>
    <w:p w:rsidR="00F90715" w:rsidRPr="00F90715" w:rsidRDefault="00F90715" w:rsidP="001A0F90">
      <w:pPr>
        <w:pStyle w:val="TestPlanHeading2"/>
      </w:pPr>
      <w:bookmarkStart w:id="56" w:name="_Toc194400684"/>
      <w:r>
        <w:t>Test Environment</w:t>
      </w:r>
      <w:bookmarkEnd w:id="56"/>
    </w:p>
    <w:p w:rsidR="001965A5" w:rsidRDefault="001965A5" w:rsidP="001965A5">
      <w:pPr>
        <w:pStyle w:val="BodyText"/>
        <w:spacing w:after="0" w:line="240" w:lineRule="auto"/>
        <w:ind w:left="360"/>
        <w:rPr>
          <w:rFonts w:cs="Arial"/>
        </w:rPr>
      </w:pPr>
    </w:p>
    <w:p w:rsidR="00857C15" w:rsidRPr="00857C15" w:rsidRDefault="00857C15" w:rsidP="00797E40">
      <w:pPr>
        <w:pStyle w:val="BodyText"/>
        <w:numPr>
          <w:ilvl w:val="0"/>
          <w:numId w:val="4"/>
        </w:numPr>
        <w:tabs>
          <w:tab w:val="clear" w:pos="1152"/>
          <w:tab w:val="num" w:pos="720"/>
        </w:tabs>
        <w:spacing w:after="0" w:line="240" w:lineRule="auto"/>
        <w:ind w:left="720"/>
        <w:rPr>
          <w:rFonts w:cs="Arial"/>
        </w:rPr>
      </w:pPr>
      <w:r w:rsidRPr="00857C15">
        <w:rPr>
          <w:rFonts w:cs="Arial"/>
        </w:rPr>
        <w:t xml:space="preserve">Database: We need to specify </w:t>
      </w:r>
      <w:r w:rsidR="008E49D1">
        <w:rPr>
          <w:rFonts w:cs="Arial"/>
        </w:rPr>
        <w:t xml:space="preserve">the database name and versions which we are going to </w:t>
      </w:r>
      <w:r w:rsidRPr="00857C15">
        <w:rPr>
          <w:rFonts w:cs="Arial"/>
        </w:rPr>
        <w:t>use</w:t>
      </w:r>
      <w:r w:rsidR="008E49D1">
        <w:rPr>
          <w:rFonts w:cs="Arial"/>
        </w:rPr>
        <w:t xml:space="preserve"> in the stage environment</w:t>
      </w:r>
      <w:r w:rsidRPr="00857C15">
        <w:rPr>
          <w:rFonts w:cs="Arial"/>
        </w:rPr>
        <w:t>.</w:t>
      </w:r>
    </w:p>
    <w:p w:rsidR="00857C15" w:rsidRPr="00857C15" w:rsidRDefault="00857C15" w:rsidP="00797E40">
      <w:pPr>
        <w:pStyle w:val="BodyText"/>
        <w:numPr>
          <w:ilvl w:val="0"/>
          <w:numId w:val="4"/>
        </w:numPr>
        <w:tabs>
          <w:tab w:val="clear" w:pos="1152"/>
          <w:tab w:val="num" w:pos="720"/>
        </w:tabs>
        <w:spacing w:after="0" w:line="240" w:lineRule="auto"/>
        <w:ind w:left="720"/>
        <w:rPr>
          <w:rFonts w:cs="Arial"/>
        </w:rPr>
      </w:pPr>
      <w:r w:rsidRPr="00857C15">
        <w:rPr>
          <w:rFonts w:cs="Arial"/>
        </w:rPr>
        <w:t>Web Servers: We need to specify how many web serve</w:t>
      </w:r>
      <w:r w:rsidR="008E49D1">
        <w:rPr>
          <w:rFonts w:cs="Arial"/>
        </w:rPr>
        <w:t>r</w:t>
      </w:r>
      <w:r w:rsidRPr="00857C15">
        <w:rPr>
          <w:rFonts w:cs="Arial"/>
        </w:rPr>
        <w:t xml:space="preserve">s </w:t>
      </w:r>
      <w:r w:rsidR="008E49D1">
        <w:rPr>
          <w:rFonts w:cs="Arial"/>
        </w:rPr>
        <w:t>and what type of software and hardware, we are going to use in the stage environment.</w:t>
      </w:r>
    </w:p>
    <w:p w:rsidR="00857C15" w:rsidRDefault="00AB259B" w:rsidP="00797E40">
      <w:pPr>
        <w:pStyle w:val="BodyText"/>
        <w:numPr>
          <w:ilvl w:val="0"/>
          <w:numId w:val="4"/>
        </w:numPr>
        <w:tabs>
          <w:tab w:val="clear" w:pos="1152"/>
          <w:tab w:val="num" w:pos="720"/>
        </w:tabs>
        <w:spacing w:after="0" w:line="240" w:lineRule="auto"/>
        <w:ind w:left="720"/>
        <w:rPr>
          <w:rFonts w:cs="Arial"/>
        </w:rPr>
      </w:pPr>
      <w:r>
        <w:rPr>
          <w:rFonts w:cs="Arial"/>
        </w:rPr>
        <w:t>App</w:t>
      </w:r>
      <w:r w:rsidR="00857C15" w:rsidRPr="00857C15">
        <w:rPr>
          <w:rFonts w:cs="Arial"/>
        </w:rPr>
        <w:t xml:space="preserve"> Servers: </w:t>
      </w:r>
      <w:r w:rsidR="008E49D1">
        <w:rPr>
          <w:rFonts w:cs="Arial"/>
        </w:rPr>
        <w:t>We need to specify how many app</w:t>
      </w:r>
      <w:r w:rsidR="008E49D1" w:rsidRPr="00857C15">
        <w:rPr>
          <w:rFonts w:cs="Arial"/>
        </w:rPr>
        <w:t xml:space="preserve"> servers </w:t>
      </w:r>
      <w:r w:rsidR="008E49D1">
        <w:rPr>
          <w:rFonts w:cs="Arial"/>
        </w:rPr>
        <w:t>and what type of software and hardware, we are going to use in the stage environment</w:t>
      </w:r>
      <w:r w:rsidR="00857C15" w:rsidRPr="00857C15">
        <w:rPr>
          <w:rFonts w:cs="Arial"/>
        </w:rPr>
        <w:t xml:space="preserve">. </w:t>
      </w:r>
    </w:p>
    <w:p w:rsidR="00875CDE" w:rsidRDefault="00875CDE" w:rsidP="00875CDE">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106"/>
      </w:tblGrid>
      <w:tr w:rsidR="00960F52" w:rsidRPr="00D90E8C" w:rsidTr="001A0F90">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Server Type</w:t>
            </w:r>
          </w:p>
        </w:tc>
        <w:tc>
          <w:tcPr>
            <w:tcW w:w="2952"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Host Name</w:t>
            </w:r>
          </w:p>
        </w:tc>
        <w:tc>
          <w:tcPr>
            <w:tcW w:w="2106" w:type="dxa"/>
            <w:shd w:val="clear" w:color="auto" w:fill="auto"/>
          </w:tcPr>
          <w:p w:rsidR="00960F52" w:rsidRPr="0007104E" w:rsidRDefault="00960F52" w:rsidP="00D90E8C">
            <w:pPr>
              <w:pStyle w:val="BodyText"/>
              <w:spacing w:after="0" w:line="240" w:lineRule="auto"/>
              <w:rPr>
                <w:rFonts w:cs="Arial"/>
                <w:highlight w:val="lightGray"/>
              </w:rPr>
            </w:pPr>
            <w:r w:rsidRPr="0007104E">
              <w:rPr>
                <w:rFonts w:cs="Arial"/>
                <w:highlight w:val="lightGray"/>
              </w:rPr>
              <w:t>Description</w:t>
            </w: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Web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App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r w:rsidR="00960F52" w:rsidRPr="00D90E8C" w:rsidTr="001A0F90">
        <w:tc>
          <w:tcPr>
            <w:tcW w:w="2952" w:type="dxa"/>
            <w:shd w:val="clear" w:color="auto" w:fill="auto"/>
          </w:tcPr>
          <w:p w:rsidR="00960F52" w:rsidRPr="00D90E8C" w:rsidRDefault="00960F52" w:rsidP="00D90E8C">
            <w:pPr>
              <w:pStyle w:val="BodyText"/>
              <w:spacing w:after="0" w:line="240" w:lineRule="auto"/>
              <w:rPr>
                <w:rFonts w:cs="Arial"/>
              </w:rPr>
            </w:pPr>
            <w:r w:rsidRPr="00D90E8C">
              <w:rPr>
                <w:rFonts w:cs="Arial"/>
              </w:rPr>
              <w:t>DB Server</w:t>
            </w:r>
          </w:p>
        </w:tc>
        <w:tc>
          <w:tcPr>
            <w:tcW w:w="2952" w:type="dxa"/>
            <w:shd w:val="clear" w:color="auto" w:fill="auto"/>
          </w:tcPr>
          <w:p w:rsidR="00960F52" w:rsidRPr="00D90E8C" w:rsidRDefault="00960F52" w:rsidP="00D90E8C">
            <w:pPr>
              <w:pStyle w:val="BodyText"/>
              <w:spacing w:after="0" w:line="240" w:lineRule="auto"/>
              <w:rPr>
                <w:rFonts w:cs="Arial"/>
              </w:rPr>
            </w:pPr>
          </w:p>
        </w:tc>
        <w:tc>
          <w:tcPr>
            <w:tcW w:w="2106" w:type="dxa"/>
            <w:shd w:val="clear" w:color="auto" w:fill="auto"/>
          </w:tcPr>
          <w:p w:rsidR="00960F52" w:rsidRPr="00D90E8C" w:rsidRDefault="00960F52" w:rsidP="00D90E8C">
            <w:pPr>
              <w:pStyle w:val="BodyText"/>
              <w:spacing w:after="0" w:line="240" w:lineRule="auto"/>
              <w:rPr>
                <w:rFonts w:cs="Arial"/>
              </w:rPr>
            </w:pPr>
          </w:p>
        </w:tc>
      </w:tr>
    </w:tbl>
    <w:p w:rsidR="00960F52" w:rsidRDefault="00960F52" w:rsidP="00875CDE">
      <w:pPr>
        <w:pStyle w:val="BodyText"/>
        <w:spacing w:after="0" w:line="240" w:lineRule="auto"/>
        <w:ind w:left="360"/>
        <w:rPr>
          <w:rFonts w:cs="Arial"/>
        </w:rPr>
      </w:pPr>
    </w:p>
    <w:p w:rsidR="00960F52" w:rsidRDefault="00960F52" w:rsidP="008147AD">
      <w:pPr>
        <w:pStyle w:val="BodyText"/>
        <w:spacing w:after="0" w:line="240" w:lineRule="auto"/>
        <w:rPr>
          <w:rFonts w:cs="Arial"/>
        </w:rPr>
      </w:pPr>
      <w:r w:rsidRPr="00266DDE">
        <w:rPr>
          <w:rFonts w:cs="Arial"/>
          <w:highlight w:val="yellow"/>
        </w:rPr>
        <w:t>Note: - Need to get these details from the infra Team regarding the servers hardware and software details</w:t>
      </w:r>
      <w:r>
        <w:rPr>
          <w:rFonts w:cs="Arial"/>
        </w:rPr>
        <w:t xml:space="preserve"> </w:t>
      </w:r>
    </w:p>
    <w:p w:rsidR="00960F52" w:rsidRPr="00857C15" w:rsidRDefault="00960F52" w:rsidP="00875CDE">
      <w:pPr>
        <w:pStyle w:val="BodyText"/>
        <w:spacing w:after="0" w:line="240" w:lineRule="auto"/>
        <w:ind w:left="360"/>
        <w:rPr>
          <w:rFonts w:cs="Arial"/>
        </w:rPr>
      </w:pPr>
    </w:p>
    <w:p w:rsidR="00F90715" w:rsidRDefault="00F90715" w:rsidP="00F90715">
      <w:pPr>
        <w:pStyle w:val="TestPlanHeading2"/>
      </w:pPr>
      <w:bookmarkStart w:id="57" w:name="_Toc194400685"/>
      <w:r w:rsidRPr="00F90715">
        <w:t>Testing Tools</w:t>
      </w:r>
      <w:bookmarkEnd w:id="57"/>
    </w:p>
    <w:p w:rsidR="00F90715" w:rsidRDefault="00F90715" w:rsidP="00F90715">
      <w:pPr>
        <w:spacing w:after="0" w:line="240" w:lineRule="auto"/>
      </w:pPr>
    </w:p>
    <w:p w:rsidR="00F90715" w:rsidRDefault="00F90715" w:rsidP="00F90715">
      <w:pPr>
        <w:pStyle w:val="BodyText"/>
        <w:spacing w:after="0" w:line="240" w:lineRule="auto"/>
        <w:ind w:left="360"/>
        <w:rPr>
          <w:rFonts w:cs="Arial"/>
        </w:rPr>
      </w:pPr>
      <w:r w:rsidRPr="00C016D9">
        <w:rPr>
          <w:rFonts w:cs="Arial"/>
        </w:rPr>
        <w:t>The following test tools will be used to achieve the objectives mentioned</w:t>
      </w:r>
    </w:p>
    <w:p w:rsidR="00416B39" w:rsidRDefault="00416B39" w:rsidP="00416B39">
      <w:pPr>
        <w:pStyle w:val="BodyText"/>
        <w:spacing w:after="0" w:line="240" w:lineRule="auto"/>
        <w:ind w:left="360"/>
        <w:rPr>
          <w:rFonts w:cs="Arial"/>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562"/>
      </w:tblGrid>
      <w:tr w:rsidR="00416B39" w:rsidRPr="00D77742" w:rsidTr="001A0F90">
        <w:tc>
          <w:tcPr>
            <w:tcW w:w="2448" w:type="dxa"/>
            <w:shd w:val="clear" w:color="auto" w:fill="auto"/>
          </w:tcPr>
          <w:p w:rsidR="00416B39" w:rsidRPr="00D77742" w:rsidRDefault="00416B39" w:rsidP="00D77742">
            <w:pPr>
              <w:pStyle w:val="BodyText"/>
              <w:spacing w:after="0" w:line="240" w:lineRule="auto"/>
              <w:jc w:val="center"/>
              <w:rPr>
                <w:rFonts w:cs="Arial"/>
                <w:b/>
                <w:highlight w:val="lightGray"/>
              </w:rPr>
            </w:pPr>
            <w:r w:rsidRPr="00D77742">
              <w:rPr>
                <w:rFonts w:cs="Arial"/>
                <w:b/>
                <w:highlight w:val="lightGray"/>
              </w:rPr>
              <w:lastRenderedPageBreak/>
              <w:t>Tools</w:t>
            </w:r>
          </w:p>
        </w:tc>
        <w:tc>
          <w:tcPr>
            <w:tcW w:w="5562" w:type="dxa"/>
            <w:shd w:val="clear" w:color="auto" w:fill="auto"/>
          </w:tcPr>
          <w:p w:rsidR="00416B39" w:rsidRPr="00D77742" w:rsidRDefault="00416B39" w:rsidP="00D77742">
            <w:pPr>
              <w:pStyle w:val="BodyText"/>
              <w:spacing w:after="0" w:line="240" w:lineRule="auto"/>
              <w:jc w:val="center"/>
              <w:rPr>
                <w:rFonts w:cs="Arial"/>
                <w:b/>
              </w:rPr>
            </w:pPr>
            <w:r w:rsidRPr="00D77742">
              <w:rPr>
                <w:rFonts w:cs="Arial"/>
                <w:b/>
                <w:highlight w:val="lightGray"/>
              </w:rPr>
              <w:t>Purpose</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Load runner</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creating the Scripts, Test Execution, Analyzing the results</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Perfmon</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Window based Monitoring Tool</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r w:rsidRPr="00D77742">
              <w:rPr>
                <w:rFonts w:cs="Arial"/>
              </w:rPr>
              <w:t>Site scope</w:t>
            </w:r>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We can configure monitor the entire environment in this tool and it’s a agent less and URL based</w:t>
            </w:r>
          </w:p>
        </w:tc>
      </w:tr>
      <w:tr w:rsidR="00416B39" w:rsidRPr="00D77742" w:rsidTr="001A0F90">
        <w:tc>
          <w:tcPr>
            <w:tcW w:w="2448" w:type="dxa"/>
            <w:shd w:val="clear" w:color="auto" w:fill="auto"/>
          </w:tcPr>
          <w:p w:rsidR="00416B39" w:rsidRPr="00D77742" w:rsidRDefault="00416B39" w:rsidP="00D77742">
            <w:pPr>
              <w:pStyle w:val="BodyText"/>
              <w:spacing w:after="0" w:line="240" w:lineRule="auto"/>
              <w:rPr>
                <w:rFonts w:cs="Arial"/>
              </w:rPr>
            </w:pPr>
            <w:smartTag w:uri="urn:schemas-microsoft-com:office:smarttags" w:element="place">
              <w:smartTag w:uri="urn:schemas-microsoft-com:office:smarttags" w:element="PlaceName">
                <w:r w:rsidRPr="00D77742">
                  <w:rPr>
                    <w:rFonts w:cs="Arial"/>
                  </w:rPr>
                  <w:t>Quality</w:t>
                </w:r>
              </w:smartTag>
              <w:r w:rsidRPr="00D77742">
                <w:rPr>
                  <w:rFonts w:cs="Arial"/>
                </w:rPr>
                <w:t xml:space="preserve"> </w:t>
              </w:r>
              <w:smartTag w:uri="urn:schemas-microsoft-com:office:smarttags" w:element="PlaceType">
                <w:r w:rsidRPr="00D77742">
                  <w:rPr>
                    <w:rFonts w:cs="Arial"/>
                  </w:rPr>
                  <w:t>Center</w:t>
                </w:r>
              </w:smartTag>
            </w:smartTag>
          </w:p>
        </w:tc>
        <w:tc>
          <w:tcPr>
            <w:tcW w:w="5562" w:type="dxa"/>
            <w:shd w:val="clear" w:color="auto" w:fill="auto"/>
          </w:tcPr>
          <w:p w:rsidR="00416B39" w:rsidRPr="00D77742" w:rsidRDefault="00416B39" w:rsidP="00D77742">
            <w:pPr>
              <w:pStyle w:val="BodyText"/>
              <w:spacing w:after="0" w:line="240" w:lineRule="auto"/>
              <w:rPr>
                <w:rFonts w:cs="Arial"/>
              </w:rPr>
            </w:pPr>
            <w:r w:rsidRPr="00D77742">
              <w:rPr>
                <w:rFonts w:cs="Arial"/>
              </w:rPr>
              <w:t>For writing the test cases ,executions and uploading the scenario documents &amp; results</w:t>
            </w:r>
          </w:p>
        </w:tc>
      </w:tr>
    </w:tbl>
    <w:p w:rsidR="00416B39" w:rsidRDefault="00416B39" w:rsidP="00416B39">
      <w:pPr>
        <w:pStyle w:val="BodyText"/>
        <w:spacing w:after="0" w:line="240" w:lineRule="auto"/>
        <w:ind w:left="360"/>
        <w:rPr>
          <w:rFonts w:cs="Arial"/>
        </w:rPr>
      </w:pPr>
    </w:p>
    <w:p w:rsidR="004C4F5B" w:rsidRDefault="004C4F5B" w:rsidP="004C4F5B">
      <w:pPr>
        <w:pStyle w:val="BodyText"/>
      </w:pPr>
      <w:r w:rsidRPr="004C4F5B">
        <w:rPr>
          <w:highlight w:val="yellow"/>
        </w:rPr>
        <w:t>NOTE</w:t>
      </w:r>
      <w:r w:rsidR="001E485B" w:rsidRPr="004C4F5B">
        <w:rPr>
          <w:highlight w:val="yellow"/>
        </w:rPr>
        <w:t>: -</w:t>
      </w:r>
      <w:r w:rsidRPr="004C4F5B">
        <w:rPr>
          <w:highlight w:val="yellow"/>
        </w:rPr>
        <w:t xml:space="preserve"> Need to finalize about the testing too</w:t>
      </w:r>
      <w:r w:rsidRPr="008147AD">
        <w:rPr>
          <w:highlight w:val="yellow"/>
        </w:rPr>
        <w:t>l</w:t>
      </w:r>
      <w:r w:rsidR="008147AD" w:rsidRPr="008147AD">
        <w:rPr>
          <w:highlight w:val="yellow"/>
        </w:rPr>
        <w:t>s</w:t>
      </w:r>
    </w:p>
    <w:p w:rsidR="00B119D8" w:rsidRDefault="004E65D6" w:rsidP="004E65D6">
      <w:pPr>
        <w:pStyle w:val="TestPlanHeading1"/>
        <w:rPr>
          <w:szCs w:val="39"/>
        </w:rPr>
      </w:pPr>
      <w:bookmarkStart w:id="58" w:name="_Toc194400686"/>
      <w:r>
        <w:rPr>
          <w:szCs w:val="39"/>
        </w:rPr>
        <w:t>Schedule</w:t>
      </w:r>
      <w:bookmarkEnd w:id="58"/>
    </w:p>
    <w:p w:rsidR="004E65D6" w:rsidRDefault="004E65D6" w:rsidP="004E65D6">
      <w:pPr>
        <w:pStyle w:val="TestPlanHeading2"/>
      </w:pPr>
      <w:bookmarkStart w:id="59" w:name="_Toc194400687"/>
      <w:r>
        <w:t>High-level test schedule</w:t>
      </w:r>
      <w:bookmarkEnd w:id="59"/>
    </w:p>
    <w:p w:rsidR="008E17AE" w:rsidRDefault="008E17AE" w:rsidP="008E17AE">
      <w:pPr>
        <w:pStyle w:val="BodyText"/>
        <w:rPr>
          <w:highlight w:val="yellow"/>
        </w:rPr>
      </w:pPr>
    </w:p>
    <w:tbl>
      <w:tblPr>
        <w:tblW w:w="801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1368"/>
      </w:tblGrid>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Test Activity / Milestone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Start Date</w:t>
            </w:r>
          </w:p>
        </w:tc>
        <w:tc>
          <w:tcPr>
            <w:tcW w:w="2214"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End Date</w:t>
            </w:r>
          </w:p>
        </w:tc>
        <w:tc>
          <w:tcPr>
            <w:tcW w:w="1368" w:type="dxa"/>
            <w:shd w:val="clear" w:color="auto" w:fill="auto"/>
          </w:tcPr>
          <w:p w:rsidR="002D153D" w:rsidRPr="00D90E8C" w:rsidRDefault="002D153D" w:rsidP="00D90E8C">
            <w:pPr>
              <w:pStyle w:val="BodyText"/>
              <w:spacing w:after="0" w:line="240" w:lineRule="auto"/>
              <w:rPr>
                <w:highlight w:val="yellow"/>
              </w:rPr>
            </w:pPr>
            <w:r w:rsidRPr="00D90E8C">
              <w:rPr>
                <w:highlight w:val="lightGray"/>
              </w:rPr>
              <w:t>Duration</w:t>
            </w: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Load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2D153D" w:rsidRPr="00D90E8C" w:rsidTr="001A0F90">
        <w:tc>
          <w:tcPr>
            <w:tcW w:w="2214" w:type="dxa"/>
            <w:shd w:val="clear" w:color="auto" w:fill="auto"/>
          </w:tcPr>
          <w:p w:rsidR="002D153D" w:rsidRPr="00D90E8C" w:rsidRDefault="002D153D" w:rsidP="00D90E8C">
            <w:pPr>
              <w:pStyle w:val="BodyText"/>
              <w:spacing w:after="0" w:line="240" w:lineRule="auto"/>
              <w:rPr>
                <w:highlight w:val="yellow"/>
              </w:rPr>
            </w:pPr>
            <w:r w:rsidRPr="002D153D">
              <w:t>Stress Testing</w:t>
            </w: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2214" w:type="dxa"/>
            <w:shd w:val="clear" w:color="auto" w:fill="auto"/>
          </w:tcPr>
          <w:p w:rsidR="002D153D" w:rsidRPr="00D90E8C" w:rsidRDefault="002D153D" w:rsidP="00D90E8C">
            <w:pPr>
              <w:pStyle w:val="BodyText"/>
              <w:spacing w:after="0" w:line="240" w:lineRule="auto"/>
              <w:rPr>
                <w:highlight w:val="yellow"/>
              </w:rPr>
            </w:pPr>
          </w:p>
        </w:tc>
        <w:tc>
          <w:tcPr>
            <w:tcW w:w="1368" w:type="dxa"/>
            <w:shd w:val="clear" w:color="auto" w:fill="auto"/>
          </w:tcPr>
          <w:p w:rsidR="002D153D" w:rsidRPr="00D90E8C" w:rsidRDefault="002D153D" w:rsidP="00D90E8C">
            <w:pPr>
              <w:pStyle w:val="BodyText"/>
              <w:spacing w:after="0" w:line="240" w:lineRule="auto"/>
              <w:rPr>
                <w:highlight w:val="yellow"/>
              </w:rPr>
            </w:pPr>
          </w:p>
        </w:tc>
      </w:tr>
      <w:tr w:rsidR="008E49D1" w:rsidRPr="00D90E8C" w:rsidTr="001A0F90">
        <w:tc>
          <w:tcPr>
            <w:tcW w:w="2214" w:type="dxa"/>
            <w:shd w:val="clear" w:color="auto" w:fill="auto"/>
          </w:tcPr>
          <w:p w:rsidR="008E49D1" w:rsidRPr="002D153D" w:rsidRDefault="008E49D1" w:rsidP="00D90E8C">
            <w:pPr>
              <w:pStyle w:val="BodyText"/>
              <w:spacing w:after="0" w:line="240" w:lineRule="auto"/>
            </w:pPr>
            <w:r>
              <w:t>Web Service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r w:rsidR="008E49D1" w:rsidRPr="00D90E8C" w:rsidTr="001A0F90">
        <w:tc>
          <w:tcPr>
            <w:tcW w:w="2214" w:type="dxa"/>
            <w:shd w:val="clear" w:color="auto" w:fill="auto"/>
          </w:tcPr>
          <w:p w:rsidR="008E49D1" w:rsidRDefault="008E49D1" w:rsidP="00D90E8C">
            <w:pPr>
              <w:pStyle w:val="BodyText"/>
              <w:spacing w:after="0" w:line="240" w:lineRule="auto"/>
            </w:pPr>
            <w:r>
              <w:t>Capacity Testing</w:t>
            </w: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2214" w:type="dxa"/>
            <w:shd w:val="clear" w:color="auto" w:fill="auto"/>
          </w:tcPr>
          <w:p w:rsidR="008E49D1" w:rsidRPr="00D90E8C" w:rsidRDefault="008E49D1" w:rsidP="00D90E8C">
            <w:pPr>
              <w:pStyle w:val="BodyText"/>
              <w:spacing w:after="0" w:line="240" w:lineRule="auto"/>
              <w:rPr>
                <w:highlight w:val="yellow"/>
              </w:rPr>
            </w:pPr>
          </w:p>
        </w:tc>
        <w:tc>
          <w:tcPr>
            <w:tcW w:w="1368" w:type="dxa"/>
            <w:shd w:val="clear" w:color="auto" w:fill="auto"/>
          </w:tcPr>
          <w:p w:rsidR="008E49D1" w:rsidRPr="00D90E8C" w:rsidRDefault="008E49D1" w:rsidP="00D90E8C">
            <w:pPr>
              <w:pStyle w:val="BodyText"/>
              <w:spacing w:after="0" w:line="240" w:lineRule="auto"/>
              <w:rPr>
                <w:highlight w:val="yellow"/>
              </w:rPr>
            </w:pPr>
          </w:p>
        </w:tc>
      </w:tr>
    </w:tbl>
    <w:p w:rsidR="002D153D" w:rsidRDefault="002D153D" w:rsidP="008E17AE">
      <w:pPr>
        <w:pStyle w:val="BodyText"/>
        <w:rPr>
          <w:highlight w:val="yellow"/>
        </w:rPr>
      </w:pPr>
    </w:p>
    <w:p w:rsidR="008E17AE" w:rsidRDefault="008E17AE" w:rsidP="008E17AE">
      <w:pPr>
        <w:pStyle w:val="BodyText"/>
      </w:pPr>
      <w:r>
        <w:rPr>
          <w:highlight w:val="yellow"/>
        </w:rPr>
        <w:t>Note:</w:t>
      </w:r>
      <w:r w:rsidR="002D153D">
        <w:rPr>
          <w:highlight w:val="yellow"/>
        </w:rPr>
        <w:t xml:space="preserve"> </w:t>
      </w:r>
      <w:r w:rsidRPr="008E17AE">
        <w:rPr>
          <w:highlight w:val="yellow"/>
        </w:rPr>
        <w:t>Need to get the testing start and end date</w:t>
      </w:r>
    </w:p>
    <w:p w:rsidR="00B451A0" w:rsidRDefault="00B451A0" w:rsidP="00B451A0">
      <w:pPr>
        <w:pStyle w:val="TestPlanHeading2"/>
      </w:pPr>
      <w:bookmarkStart w:id="60" w:name="_Toc194400688"/>
      <w:r>
        <w:t>Schedule dependencies</w:t>
      </w:r>
      <w:bookmarkEnd w:id="60"/>
    </w:p>
    <w:p w:rsidR="00B451A0" w:rsidRPr="00B451A0" w:rsidRDefault="00B451A0" w:rsidP="00B451A0">
      <w:pPr>
        <w:spacing w:after="0" w:line="240" w:lineRule="auto"/>
      </w:pPr>
    </w:p>
    <w:p w:rsidR="00B451A0" w:rsidRDefault="00B451A0" w:rsidP="00B451A0">
      <w:pPr>
        <w:pStyle w:val="BodyText"/>
        <w:spacing w:after="0" w:line="240" w:lineRule="auto"/>
        <w:rPr>
          <w:sz w:val="24"/>
        </w:rPr>
      </w:pPr>
      <w:r w:rsidRPr="00B451A0">
        <w:rPr>
          <w:sz w:val="24"/>
        </w:rPr>
        <w:t>Document any external dependencies the milestone schedule relies upon,</w:t>
      </w:r>
    </w:p>
    <w:p w:rsidR="00B451A0" w:rsidRPr="00B451A0" w:rsidRDefault="00B451A0" w:rsidP="00B451A0">
      <w:pPr>
        <w:pStyle w:val="BodyText"/>
        <w:spacing w:after="0" w:line="240" w:lineRule="auto"/>
        <w:rPr>
          <w:sz w:val="24"/>
        </w:rPr>
      </w:pPr>
    </w:p>
    <w:p w:rsidR="00B451A0" w:rsidRPr="00B451A0" w:rsidRDefault="00B451A0" w:rsidP="00797E40">
      <w:pPr>
        <w:pStyle w:val="BodyText"/>
        <w:numPr>
          <w:ilvl w:val="0"/>
          <w:numId w:val="6"/>
        </w:numPr>
        <w:spacing w:after="0" w:line="240" w:lineRule="auto"/>
        <w:rPr>
          <w:sz w:val="24"/>
        </w:rPr>
      </w:pPr>
      <w:r w:rsidRPr="00B451A0">
        <w:rPr>
          <w:sz w:val="24"/>
        </w:rPr>
        <w:t>Other projects’ delivery schedule</w:t>
      </w:r>
    </w:p>
    <w:p w:rsidR="00B451A0" w:rsidRPr="00B451A0" w:rsidRDefault="00B451A0" w:rsidP="00797E40">
      <w:pPr>
        <w:pStyle w:val="BodyText"/>
        <w:numPr>
          <w:ilvl w:val="0"/>
          <w:numId w:val="6"/>
        </w:numPr>
        <w:spacing w:after="0" w:line="240" w:lineRule="auto"/>
        <w:rPr>
          <w:sz w:val="24"/>
        </w:rPr>
      </w:pPr>
      <w:r w:rsidRPr="00B451A0">
        <w:rPr>
          <w:sz w:val="24"/>
        </w:rPr>
        <w:t>Previous systems’ release completion</w:t>
      </w:r>
    </w:p>
    <w:p w:rsidR="00B451A0" w:rsidRDefault="00B451A0" w:rsidP="00797E40">
      <w:pPr>
        <w:pStyle w:val="BodyText"/>
        <w:numPr>
          <w:ilvl w:val="0"/>
          <w:numId w:val="6"/>
        </w:numPr>
        <w:spacing w:after="0" w:line="240" w:lineRule="auto"/>
        <w:rPr>
          <w:sz w:val="24"/>
        </w:rPr>
      </w:pPr>
      <w:r w:rsidRPr="00B451A0">
        <w:rPr>
          <w:sz w:val="24"/>
        </w:rPr>
        <w:t>Third party solution delivery</w:t>
      </w:r>
    </w:p>
    <w:p w:rsidR="00B451A0" w:rsidRPr="00B451A0" w:rsidRDefault="00B451A0" w:rsidP="00797E40">
      <w:pPr>
        <w:pStyle w:val="BodyText"/>
        <w:numPr>
          <w:ilvl w:val="0"/>
          <w:numId w:val="6"/>
        </w:numPr>
        <w:spacing w:after="0" w:line="240" w:lineRule="auto"/>
        <w:rPr>
          <w:sz w:val="24"/>
        </w:rPr>
      </w:pPr>
      <w:r>
        <w:rPr>
          <w:sz w:val="24"/>
        </w:rPr>
        <w:t xml:space="preserve">Any DB restore’s </w:t>
      </w:r>
    </w:p>
    <w:p w:rsidR="004E65D6" w:rsidRPr="004E65D6" w:rsidRDefault="004E65D6" w:rsidP="004E65D6">
      <w:pPr>
        <w:pStyle w:val="BodyText"/>
      </w:pPr>
    </w:p>
    <w:p w:rsidR="00D85496" w:rsidRDefault="00D85496" w:rsidP="008D5B85">
      <w:pPr>
        <w:pStyle w:val="Heading1"/>
      </w:pPr>
      <w:bookmarkStart w:id="61" w:name="_Toc194400689"/>
      <w:r w:rsidRPr="00D85496">
        <w:t>Assumptions, dependencies</w:t>
      </w:r>
      <w:bookmarkEnd w:id="61"/>
    </w:p>
    <w:p w:rsidR="00D85496" w:rsidRDefault="00D85496" w:rsidP="008B49EC">
      <w:pPr>
        <w:pStyle w:val="Heading2"/>
      </w:pPr>
      <w:bookmarkStart w:id="62" w:name="_Toc194400690"/>
      <w:r>
        <w:t>Assumptions</w:t>
      </w:r>
      <w:bookmarkEnd w:id="62"/>
    </w:p>
    <w:p w:rsidR="004E65D6" w:rsidRDefault="004E65D6" w:rsidP="004E65D6">
      <w:pPr>
        <w:pStyle w:val="BodyText"/>
        <w:spacing w:after="0" w:line="240" w:lineRule="auto"/>
        <w:rPr>
          <w:rFonts w:ascii="Arial" w:hAnsi="Arial" w:cs="Arial"/>
          <w:sz w:val="18"/>
          <w:szCs w:val="18"/>
        </w:rPr>
      </w:pPr>
    </w:p>
    <w:p w:rsidR="004E65D6" w:rsidRDefault="004E65D6" w:rsidP="00797E40">
      <w:pPr>
        <w:pStyle w:val="BodyText"/>
        <w:numPr>
          <w:ilvl w:val="0"/>
          <w:numId w:val="13"/>
        </w:numPr>
        <w:tabs>
          <w:tab w:val="clear" w:pos="1296"/>
          <w:tab w:val="num" w:pos="720"/>
        </w:tabs>
        <w:spacing w:after="0" w:line="240" w:lineRule="auto"/>
        <w:ind w:left="720"/>
        <w:rPr>
          <w:rFonts w:cs="Arial"/>
        </w:rPr>
      </w:pPr>
      <w:r w:rsidRPr="004E65D6">
        <w:t>The test organization should have completed system testing successfully and all high priority errors</w:t>
      </w:r>
      <w:r>
        <w:t xml:space="preserve"> </w:t>
      </w:r>
      <w:r w:rsidRPr="004E65D6">
        <w:t>should have been addressed</w:t>
      </w:r>
      <w:r w:rsidRPr="004E65D6">
        <w:rPr>
          <w:rFonts w:cs="Arial"/>
        </w:rPr>
        <w:t>.</w:t>
      </w:r>
    </w:p>
    <w:p w:rsidR="00696CEF" w:rsidRPr="00696CEF" w:rsidRDefault="00696CEF" w:rsidP="00797E40">
      <w:pPr>
        <w:pStyle w:val="BodyText"/>
        <w:numPr>
          <w:ilvl w:val="0"/>
          <w:numId w:val="13"/>
        </w:numPr>
        <w:tabs>
          <w:tab w:val="clear" w:pos="1296"/>
          <w:tab w:val="num" w:pos="720"/>
        </w:tabs>
        <w:spacing w:after="0" w:line="240" w:lineRule="auto"/>
        <w:ind w:left="720"/>
      </w:pPr>
      <w:r>
        <w:rPr>
          <w:rFonts w:cs="Arial"/>
        </w:rPr>
        <w:lastRenderedPageBreak/>
        <w:t>Email Notification is a static content</w:t>
      </w:r>
    </w:p>
    <w:p w:rsidR="00696CEF" w:rsidRPr="00696CEF" w:rsidRDefault="00696CEF" w:rsidP="00797E40">
      <w:pPr>
        <w:pStyle w:val="BodyText"/>
        <w:numPr>
          <w:ilvl w:val="0"/>
          <w:numId w:val="13"/>
        </w:numPr>
        <w:tabs>
          <w:tab w:val="clear" w:pos="1296"/>
          <w:tab w:val="num" w:pos="720"/>
        </w:tabs>
        <w:spacing w:after="0" w:line="240" w:lineRule="auto"/>
        <w:ind w:left="720"/>
      </w:pPr>
      <w:r>
        <w:rPr>
          <w:rFonts w:cs="Arial"/>
        </w:rPr>
        <w:t xml:space="preserve">Projects and Targets deletes will be hard deleted from </w:t>
      </w:r>
      <w:r w:rsidR="00462B75">
        <w:rPr>
          <w:b/>
          <w:bCs/>
          <w:lang w:val="en"/>
        </w:rPr>
        <w:t>&lt;Project Name&gt;</w:t>
      </w:r>
      <w:r w:rsidR="00462B75" w:rsidRPr="002E234E">
        <w:rPr>
          <w:b/>
          <w:bCs/>
          <w:lang w:val="en"/>
        </w:rPr>
        <w:t xml:space="preserve"> </w:t>
      </w:r>
      <w:r>
        <w:rPr>
          <w:rFonts w:cs="Arial"/>
        </w:rPr>
        <w:t>UI database</w:t>
      </w:r>
    </w:p>
    <w:p w:rsidR="00696CEF" w:rsidRPr="004E65D6" w:rsidRDefault="00696CEF" w:rsidP="00797E40">
      <w:pPr>
        <w:pStyle w:val="BodyText"/>
        <w:numPr>
          <w:ilvl w:val="0"/>
          <w:numId w:val="13"/>
        </w:numPr>
        <w:tabs>
          <w:tab w:val="clear" w:pos="1296"/>
          <w:tab w:val="num" w:pos="720"/>
        </w:tabs>
        <w:spacing w:after="0" w:line="240" w:lineRule="auto"/>
        <w:ind w:left="720"/>
      </w:pPr>
      <w:r>
        <w:rPr>
          <w:rFonts w:cs="Arial"/>
        </w:rPr>
        <w:t xml:space="preserve">Data displayed in </w:t>
      </w:r>
      <w:r w:rsidR="00462B75">
        <w:rPr>
          <w:b/>
          <w:bCs/>
          <w:lang w:val="en"/>
        </w:rPr>
        <w:t>&lt;Project Name&gt;</w:t>
      </w:r>
      <w:r w:rsidR="00462B75" w:rsidRPr="002E234E">
        <w:rPr>
          <w:b/>
          <w:bCs/>
          <w:lang w:val="en"/>
        </w:rPr>
        <w:t xml:space="preserve"> </w:t>
      </w:r>
      <w:r>
        <w:rPr>
          <w:rFonts w:cs="Arial"/>
        </w:rPr>
        <w:t xml:space="preserve">UI will be fetched from </w:t>
      </w:r>
      <w:r w:rsidR="00462B75">
        <w:rPr>
          <w:b/>
          <w:bCs/>
          <w:lang w:val="en"/>
        </w:rPr>
        <w:t>&lt;Project Name&gt;</w:t>
      </w:r>
      <w:r w:rsidR="00462B75" w:rsidRPr="002E234E">
        <w:rPr>
          <w:b/>
          <w:bCs/>
          <w:lang w:val="en"/>
        </w:rPr>
        <w:t xml:space="preserve"> </w:t>
      </w:r>
      <w:r>
        <w:rPr>
          <w:rFonts w:cs="Arial"/>
        </w:rPr>
        <w:t>database for all read operation</w:t>
      </w:r>
    </w:p>
    <w:p w:rsidR="00D85496" w:rsidRDefault="00D85496" w:rsidP="00D85496">
      <w:pPr>
        <w:pStyle w:val="TestPlanHeading2"/>
      </w:pPr>
      <w:bookmarkStart w:id="63" w:name="_Toc194400691"/>
      <w:r>
        <w:t>Dependencies</w:t>
      </w:r>
      <w:bookmarkEnd w:id="63"/>
    </w:p>
    <w:p w:rsidR="004E65D6" w:rsidRPr="004E65D6" w:rsidRDefault="004E65D6" w:rsidP="004E65D6">
      <w:pPr>
        <w:spacing w:after="0" w:line="240" w:lineRule="auto"/>
      </w:pPr>
    </w:p>
    <w:p w:rsidR="004E65D6" w:rsidRPr="004E65D6" w:rsidRDefault="004E65D6" w:rsidP="00797E40">
      <w:pPr>
        <w:numPr>
          <w:ilvl w:val="0"/>
          <w:numId w:val="5"/>
        </w:numPr>
        <w:spacing w:after="0" w:line="240" w:lineRule="auto"/>
      </w:pPr>
      <w:r w:rsidRPr="004E65D6">
        <w:t xml:space="preserve">Components to be performance tested shall be completely functional. </w:t>
      </w:r>
    </w:p>
    <w:p w:rsidR="004E65D6" w:rsidRPr="004E65D6" w:rsidRDefault="004E65D6" w:rsidP="00797E40">
      <w:pPr>
        <w:numPr>
          <w:ilvl w:val="0"/>
          <w:numId w:val="5"/>
        </w:numPr>
        <w:spacing w:after="0" w:line="240" w:lineRule="auto"/>
      </w:pPr>
      <w:r w:rsidRPr="004E65D6">
        <w:t xml:space="preserve">Components to be performance tested shall be housed in hardware/firmware components that are representative or scalable to the intended production systems. </w:t>
      </w:r>
    </w:p>
    <w:p w:rsidR="004E65D6" w:rsidRPr="004E65D6" w:rsidRDefault="004E65D6" w:rsidP="00797E40">
      <w:pPr>
        <w:numPr>
          <w:ilvl w:val="0"/>
          <w:numId w:val="5"/>
        </w:numPr>
        <w:spacing w:after="0" w:line="240" w:lineRule="auto"/>
      </w:pPr>
      <w:r w:rsidRPr="004E65D6">
        <w:t xml:space="preserve">Data repositories shall be representative or scalable to the intended production systems. </w:t>
      </w:r>
    </w:p>
    <w:p w:rsidR="004E65D6" w:rsidRPr="004E65D6" w:rsidRDefault="004E65D6" w:rsidP="00797E40">
      <w:pPr>
        <w:numPr>
          <w:ilvl w:val="0"/>
          <w:numId w:val="5"/>
        </w:numPr>
        <w:spacing w:after="0" w:line="240" w:lineRule="auto"/>
      </w:pPr>
      <w:r w:rsidRPr="004E65D6">
        <w:t xml:space="preserve">Performance objectives shall be agreed upon, including working assumptions and testing scenarios. </w:t>
      </w:r>
    </w:p>
    <w:p w:rsidR="004E65D6" w:rsidRDefault="004E65D6" w:rsidP="00797E40">
      <w:pPr>
        <w:numPr>
          <w:ilvl w:val="0"/>
          <w:numId w:val="5"/>
        </w:numPr>
        <w:spacing w:after="0" w:line="240" w:lineRule="auto"/>
      </w:pPr>
      <w:r w:rsidRPr="004E65D6">
        <w:t xml:space="preserve">Performance testing tools and supporting technologies shall be installed and fully licensed." </w:t>
      </w:r>
    </w:p>
    <w:p w:rsidR="00CA3FF2" w:rsidRDefault="00CA3FF2" w:rsidP="00CA3FF2">
      <w:pPr>
        <w:spacing w:after="0" w:line="240" w:lineRule="auto"/>
      </w:pPr>
    </w:p>
    <w:p w:rsidR="00CA3FF2" w:rsidRDefault="00CA3FF2" w:rsidP="0051337D">
      <w:pPr>
        <w:pStyle w:val="Heading1"/>
      </w:pPr>
      <w:bookmarkStart w:id="64" w:name="_Toc194400692"/>
      <w:r>
        <w:t>Out Of Scope</w:t>
      </w:r>
      <w:bookmarkEnd w:id="64"/>
    </w:p>
    <w:p w:rsidR="00CA3FF2" w:rsidRDefault="00CA3FF2" w:rsidP="00CA3FF2">
      <w:pPr>
        <w:spacing w:after="0" w:line="240" w:lineRule="auto"/>
        <w:ind w:left="432"/>
      </w:pPr>
    </w:p>
    <w:p w:rsidR="00CA3FF2" w:rsidRDefault="00CA3FF2" w:rsidP="00CA3FF2">
      <w:pPr>
        <w:spacing w:after="0" w:line="240" w:lineRule="auto"/>
        <w:ind w:left="576"/>
      </w:pPr>
      <w:r>
        <w:t xml:space="preserve">Below scenarios are out of scope for performance </w:t>
      </w:r>
      <w:r w:rsidR="00416B39">
        <w:t>testing in</w:t>
      </w:r>
      <w:r>
        <w:t xml:space="preserve"> phase -1 and it may covered in phase -2 </w:t>
      </w:r>
    </w:p>
    <w:p w:rsidR="0007104E" w:rsidRDefault="0007104E" w:rsidP="00CA3FF2">
      <w:pPr>
        <w:spacing w:after="0" w:line="240" w:lineRule="auto"/>
        <w:ind w:left="576"/>
      </w:pPr>
    </w:p>
    <w:tbl>
      <w:tblPr>
        <w:tblW w:w="783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562"/>
      </w:tblGrid>
      <w:tr w:rsidR="00416B39" w:rsidTr="001A0F90">
        <w:tc>
          <w:tcPr>
            <w:tcW w:w="2268"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Scenarios</w:t>
            </w:r>
          </w:p>
        </w:tc>
        <w:tc>
          <w:tcPr>
            <w:tcW w:w="5562" w:type="dxa"/>
            <w:shd w:val="clear" w:color="auto" w:fill="auto"/>
          </w:tcPr>
          <w:p w:rsidR="00416B39" w:rsidRPr="00D77742" w:rsidRDefault="0007104E" w:rsidP="00D77742">
            <w:pPr>
              <w:spacing w:after="0" w:line="240" w:lineRule="auto"/>
              <w:jc w:val="center"/>
              <w:rPr>
                <w:b/>
                <w:highlight w:val="lightGray"/>
              </w:rPr>
            </w:pPr>
            <w:r w:rsidRPr="00D77742">
              <w:rPr>
                <w:b/>
                <w:highlight w:val="lightGray"/>
              </w:rPr>
              <w:t>Purpose</w:t>
            </w:r>
          </w:p>
        </w:tc>
      </w:tr>
    </w:tbl>
    <w:p w:rsidR="00416B39" w:rsidRDefault="00416B39" w:rsidP="00CA3FF2">
      <w:pPr>
        <w:spacing w:after="0" w:line="240" w:lineRule="auto"/>
        <w:ind w:left="576"/>
      </w:pPr>
    </w:p>
    <w:p w:rsidR="00D85496" w:rsidRDefault="00CA3FF2" w:rsidP="008D5B85">
      <w:pPr>
        <w:pStyle w:val="Heading1"/>
      </w:pPr>
      <w:bookmarkStart w:id="65" w:name="_Toc194400693"/>
      <w:r>
        <w:t xml:space="preserve">Upfront </w:t>
      </w:r>
      <w:r w:rsidR="00D85496">
        <w:t>Issues and risks</w:t>
      </w:r>
      <w:bookmarkEnd w:id="65"/>
    </w:p>
    <w:p w:rsidR="00D85496" w:rsidRDefault="00CA3FF2" w:rsidP="00D85496">
      <w:pPr>
        <w:pStyle w:val="TestPlanHeading2"/>
        <w:rPr>
          <w:rFonts w:ascii="Calibri" w:hAnsi="Calibri"/>
          <w:sz w:val="28"/>
        </w:rPr>
      </w:pPr>
      <w:bookmarkStart w:id="66" w:name="_Toc194400694"/>
      <w:r>
        <w:rPr>
          <w:rFonts w:ascii="Calibri" w:hAnsi="Calibri"/>
          <w:sz w:val="28"/>
        </w:rPr>
        <w:t xml:space="preserve">Upfront </w:t>
      </w:r>
      <w:r w:rsidR="00D85496" w:rsidRPr="00D85496">
        <w:rPr>
          <w:rFonts w:ascii="Calibri" w:hAnsi="Calibri"/>
          <w:sz w:val="28"/>
        </w:rPr>
        <w:t>Issues</w:t>
      </w:r>
      <w:bookmarkEnd w:id="66"/>
    </w:p>
    <w:p w:rsidR="0007104E" w:rsidRPr="0007104E" w:rsidRDefault="0007104E" w:rsidP="0007104E">
      <w:pPr>
        <w:spacing w:after="0" w:line="240" w:lineRule="auto"/>
      </w:pPr>
    </w:p>
    <w:p w:rsidR="00887566" w:rsidRPr="00887566" w:rsidRDefault="00CA3FF2" w:rsidP="004E65D6">
      <w:pPr>
        <w:pStyle w:val="BodyText"/>
        <w:ind w:firstLine="576"/>
      </w:pPr>
      <w:r>
        <w:t>The below issues may occur while doing the performance testing</w:t>
      </w:r>
      <w:r w:rsidR="00887566" w:rsidRPr="00887566">
        <w:t xml:space="preserve">: </w:t>
      </w:r>
    </w:p>
    <w:p w:rsidR="00887566" w:rsidRPr="00696CEF" w:rsidRDefault="00887566" w:rsidP="00797E40">
      <w:pPr>
        <w:pStyle w:val="BodyText"/>
        <w:numPr>
          <w:ilvl w:val="0"/>
          <w:numId w:val="14"/>
        </w:numPr>
        <w:spacing w:after="0" w:line="240" w:lineRule="auto"/>
      </w:pPr>
      <w:r w:rsidRPr="00696CEF">
        <w:t xml:space="preserve">Contention (data, file, memory, processor) </w:t>
      </w:r>
    </w:p>
    <w:p w:rsidR="00887566" w:rsidRPr="00696CEF" w:rsidRDefault="00887566" w:rsidP="00797E40">
      <w:pPr>
        <w:pStyle w:val="BodyText"/>
        <w:numPr>
          <w:ilvl w:val="0"/>
          <w:numId w:val="14"/>
        </w:numPr>
        <w:spacing w:after="0" w:line="240" w:lineRule="auto"/>
      </w:pPr>
      <w:r w:rsidRPr="00696CEF">
        <w:t xml:space="preserve">Inappropriate distribution of workload across available resources </w:t>
      </w:r>
    </w:p>
    <w:p w:rsidR="00887566" w:rsidRPr="00696CEF" w:rsidRDefault="00887566" w:rsidP="00797E40">
      <w:pPr>
        <w:pStyle w:val="BodyText"/>
        <w:numPr>
          <w:ilvl w:val="0"/>
          <w:numId w:val="14"/>
        </w:numPr>
        <w:spacing w:after="0" w:line="240" w:lineRule="auto"/>
      </w:pPr>
      <w:r w:rsidRPr="00696CEF">
        <w:t xml:space="preserve">Inappropriate locking strategy </w:t>
      </w:r>
    </w:p>
    <w:p w:rsidR="00887566" w:rsidRPr="00696CEF" w:rsidRDefault="00887566" w:rsidP="00797E40">
      <w:pPr>
        <w:pStyle w:val="BodyText"/>
        <w:numPr>
          <w:ilvl w:val="0"/>
          <w:numId w:val="14"/>
        </w:numPr>
        <w:spacing w:after="0" w:line="240" w:lineRule="auto"/>
      </w:pPr>
      <w:r w:rsidRPr="00696CEF">
        <w:t xml:space="preserve">Inefficiencies in the application design </w:t>
      </w:r>
    </w:p>
    <w:p w:rsidR="00887566" w:rsidRPr="00696CEF" w:rsidRDefault="00887566" w:rsidP="00797E40">
      <w:pPr>
        <w:pStyle w:val="BodyText"/>
        <w:numPr>
          <w:ilvl w:val="0"/>
          <w:numId w:val="14"/>
        </w:numPr>
        <w:spacing w:after="0" w:line="240" w:lineRule="auto"/>
      </w:pPr>
      <w:r w:rsidRPr="00696CEF">
        <w:t xml:space="preserve">Unexpected increase in transaction rate </w:t>
      </w:r>
    </w:p>
    <w:p w:rsidR="00887566" w:rsidRPr="00887566" w:rsidRDefault="00887566" w:rsidP="00797E40">
      <w:pPr>
        <w:pStyle w:val="BodyText"/>
        <w:numPr>
          <w:ilvl w:val="0"/>
          <w:numId w:val="14"/>
        </w:numPr>
        <w:spacing w:after="0" w:line="240" w:lineRule="auto"/>
      </w:pPr>
      <w:r w:rsidRPr="00696CEF">
        <w:t>Inefficient use of memory</w:t>
      </w:r>
      <w:r w:rsidRPr="00887566">
        <w:t xml:space="preserve"> </w:t>
      </w:r>
    </w:p>
    <w:p w:rsidR="004911D8" w:rsidRDefault="004911D8" w:rsidP="004911D8">
      <w:pPr>
        <w:pStyle w:val="TestPlanHeading2"/>
        <w:rPr>
          <w:rFonts w:ascii="Calibri" w:hAnsi="Calibri"/>
          <w:sz w:val="28"/>
        </w:rPr>
      </w:pPr>
      <w:bookmarkStart w:id="67" w:name="_Toc194400695"/>
      <w:r w:rsidRPr="004911D8">
        <w:rPr>
          <w:rFonts w:ascii="Calibri" w:hAnsi="Calibri"/>
          <w:sz w:val="28"/>
        </w:rPr>
        <w:t>Risks</w:t>
      </w:r>
      <w:bookmarkEnd w:id="67"/>
    </w:p>
    <w:p w:rsidR="004911D8" w:rsidRDefault="004911D8" w:rsidP="001B472B">
      <w:pPr>
        <w:pStyle w:val="BodyText"/>
        <w:spacing w:after="0" w:line="240" w:lineRule="auto"/>
        <w:ind w:firstLine="360"/>
      </w:pPr>
    </w:p>
    <w:tbl>
      <w:tblPr>
        <w:tblW w:w="74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1998"/>
        <w:gridCol w:w="2520"/>
      </w:tblGrid>
      <w:tr w:rsidR="001B472B" w:rsidTr="001A0F90">
        <w:tc>
          <w:tcPr>
            <w:tcW w:w="2952"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Risk</w:t>
            </w:r>
          </w:p>
        </w:tc>
        <w:tc>
          <w:tcPr>
            <w:tcW w:w="1998" w:type="dxa"/>
            <w:shd w:val="clear" w:color="auto" w:fill="auto"/>
          </w:tcPr>
          <w:p w:rsidR="001B472B" w:rsidRPr="00DE2BEC" w:rsidRDefault="001B472B" w:rsidP="00D90E8C">
            <w:pPr>
              <w:pStyle w:val="BodyText"/>
              <w:spacing w:after="0" w:line="240" w:lineRule="auto"/>
              <w:ind w:firstLine="360"/>
              <w:rPr>
                <w:highlight w:val="lightGray"/>
              </w:rPr>
            </w:pPr>
            <w:r w:rsidRPr="00DE2BEC">
              <w:rPr>
                <w:highlight w:val="lightGray"/>
              </w:rPr>
              <w:t>Priority</w:t>
            </w:r>
          </w:p>
        </w:tc>
        <w:tc>
          <w:tcPr>
            <w:tcW w:w="2520" w:type="dxa"/>
            <w:shd w:val="clear" w:color="auto" w:fill="auto"/>
          </w:tcPr>
          <w:p w:rsidR="001B472B" w:rsidRPr="00DE2BEC" w:rsidRDefault="001B472B" w:rsidP="00D90E8C">
            <w:pPr>
              <w:pStyle w:val="BodyText"/>
              <w:spacing w:after="0" w:line="240" w:lineRule="auto"/>
              <w:ind w:firstLine="360"/>
              <w:rPr>
                <w:b/>
                <w:highlight w:val="lightGray"/>
              </w:rPr>
            </w:pPr>
            <w:r w:rsidRPr="00DE2BEC">
              <w:rPr>
                <w:highlight w:val="lightGray"/>
              </w:rPr>
              <w:t>Avoidance</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lastRenderedPageBreak/>
              <w:t>Servers not available early during the project</w:t>
            </w:r>
          </w:p>
        </w:tc>
        <w:tc>
          <w:tcPr>
            <w:tcW w:w="1998" w:type="dxa"/>
            <w:shd w:val="clear" w:color="auto" w:fill="auto"/>
          </w:tcPr>
          <w:p w:rsidR="001B472B" w:rsidRDefault="001B472B" w:rsidP="00D90E8C">
            <w:pPr>
              <w:pStyle w:val="BodyText"/>
              <w:spacing w:after="0" w:line="240" w:lineRule="auto"/>
              <w:ind w:firstLine="360"/>
            </w:pPr>
            <w:r>
              <w:t>HIGH</w:t>
            </w:r>
          </w:p>
        </w:tc>
        <w:tc>
          <w:tcPr>
            <w:tcW w:w="2520" w:type="dxa"/>
            <w:shd w:val="clear" w:color="auto" w:fill="auto"/>
          </w:tcPr>
          <w:p w:rsidR="001B472B" w:rsidRPr="001B472B" w:rsidRDefault="001B472B" w:rsidP="00D90E8C">
            <w:pPr>
              <w:pStyle w:val="BodyText"/>
              <w:spacing w:after="0" w:line="240" w:lineRule="auto"/>
            </w:pPr>
            <w:r w:rsidRPr="001B472B">
              <w:t>We need to use dev. environment to develop single-user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Difficulty with Controller licensing, capacity, etc.</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Identify issues early by beginning to use controller as soon as the first small script (such as login only) is coded</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Not enough capacity in front-end (portal/login) servers.</w:t>
            </w:r>
          </w:p>
        </w:tc>
        <w:tc>
          <w:tcPr>
            <w:tcW w:w="1998" w:type="dxa"/>
            <w:shd w:val="clear" w:color="auto" w:fill="auto"/>
          </w:tcPr>
          <w:p w:rsidR="001B472B" w:rsidRDefault="001B472B" w:rsidP="00D90E8C">
            <w:pPr>
              <w:pStyle w:val="BodyText"/>
              <w:spacing w:after="0" w:line="240" w:lineRule="auto"/>
              <w:ind w:firstLine="360"/>
            </w:pPr>
            <w:r>
              <w:t>MEDIUM</w:t>
            </w:r>
          </w:p>
        </w:tc>
        <w:tc>
          <w:tcPr>
            <w:tcW w:w="2520" w:type="dxa"/>
            <w:shd w:val="clear" w:color="auto" w:fill="auto"/>
          </w:tcPr>
          <w:p w:rsidR="001B472B" w:rsidRPr="001B472B" w:rsidRDefault="001B472B" w:rsidP="00D90E8C">
            <w:pPr>
              <w:pStyle w:val="BodyText"/>
              <w:spacing w:after="0" w:line="240" w:lineRule="auto"/>
            </w:pPr>
            <w:r w:rsidRPr="001B472B">
              <w:t>Quantify capacity of front-end servers with login only scripts.</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Servers become unavailable late during the project</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Use production staging environment at night</w:t>
            </w:r>
            <w:r>
              <w:t>.</w:t>
            </w:r>
          </w:p>
          <w:p w:rsidR="001B472B" w:rsidRPr="001B472B" w:rsidRDefault="001B472B" w:rsidP="00D90E8C">
            <w:pPr>
              <w:pStyle w:val="BodyText"/>
              <w:spacing w:after="0" w:line="240" w:lineRule="auto"/>
              <w:ind w:left="36"/>
            </w:pPr>
            <w:r w:rsidRPr="001B472B">
              <w:t>Instead of going through load balancer, test directly against one server taken off its cluster</w:t>
            </w:r>
          </w:p>
        </w:tc>
      </w:tr>
      <w:tr w:rsidR="001B472B" w:rsidTr="001A0F90">
        <w:tc>
          <w:tcPr>
            <w:tcW w:w="2952" w:type="dxa"/>
            <w:shd w:val="clear" w:color="auto" w:fill="auto"/>
          </w:tcPr>
          <w:p w:rsidR="001B472B" w:rsidRPr="001B472B" w:rsidRDefault="001B472B" w:rsidP="00D90E8C">
            <w:pPr>
              <w:pStyle w:val="BodyText"/>
              <w:spacing w:after="0" w:line="240" w:lineRule="auto"/>
            </w:pPr>
            <w:r w:rsidRPr="001B472B">
              <w:t>Changes in server hardware</w:t>
            </w:r>
          </w:p>
        </w:tc>
        <w:tc>
          <w:tcPr>
            <w:tcW w:w="1998" w:type="dxa"/>
            <w:shd w:val="clear" w:color="auto" w:fill="auto"/>
          </w:tcPr>
          <w:p w:rsidR="001B472B" w:rsidRDefault="001B472B" w:rsidP="00D90E8C">
            <w:pPr>
              <w:pStyle w:val="BodyText"/>
              <w:spacing w:after="0" w:line="240" w:lineRule="auto"/>
              <w:ind w:firstLine="360"/>
            </w:pPr>
            <w:r>
              <w:t>LOW</w:t>
            </w:r>
          </w:p>
        </w:tc>
        <w:tc>
          <w:tcPr>
            <w:tcW w:w="2520" w:type="dxa"/>
            <w:shd w:val="clear" w:color="auto" w:fill="auto"/>
          </w:tcPr>
          <w:p w:rsidR="001B472B" w:rsidRDefault="001B472B" w:rsidP="00D90E8C">
            <w:pPr>
              <w:pStyle w:val="BodyText"/>
              <w:spacing w:after="0" w:line="240" w:lineRule="auto"/>
              <w:ind w:left="36"/>
            </w:pPr>
            <w:r w:rsidRPr="001B472B">
              <w:t>Conduct benchmark tests on hardware as part of project</w:t>
            </w:r>
            <w:r>
              <w:t>.</w:t>
            </w:r>
          </w:p>
          <w:p w:rsidR="001B472B" w:rsidRPr="001B472B" w:rsidRDefault="001B472B" w:rsidP="00D90E8C">
            <w:pPr>
              <w:pStyle w:val="BodyText"/>
              <w:spacing w:after="0" w:line="240" w:lineRule="auto"/>
              <w:ind w:left="36"/>
            </w:pPr>
            <w:r w:rsidRPr="001B472B">
              <w:t>Save server configuration files for comparisons</w:t>
            </w:r>
          </w:p>
        </w:tc>
      </w:tr>
    </w:tbl>
    <w:p w:rsidR="001B472B" w:rsidRDefault="001B472B" w:rsidP="004911D8">
      <w:pPr>
        <w:pStyle w:val="BodyText2"/>
      </w:pPr>
    </w:p>
    <w:p w:rsidR="001B472B" w:rsidRDefault="001B472B" w:rsidP="004911D8">
      <w:pPr>
        <w:pStyle w:val="BodyText2"/>
      </w:pPr>
    </w:p>
    <w:p w:rsidR="004911D8" w:rsidRPr="004911D8" w:rsidRDefault="004911D8" w:rsidP="004911D8">
      <w:pPr>
        <w:pStyle w:val="BodyText2"/>
      </w:pPr>
    </w:p>
    <w:sectPr w:rsidR="004911D8" w:rsidRPr="004911D8">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C0D" w:rsidRDefault="00BA7C0D">
      <w:r>
        <w:separator/>
      </w:r>
    </w:p>
  </w:endnote>
  <w:endnote w:type="continuationSeparator" w:id="0">
    <w:p w:rsidR="00BA7C0D" w:rsidRDefault="00BA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rsidP="00A24F71">
    <w:pPr>
      <w:pStyle w:val="Footer"/>
      <w:pBdr>
        <w:top w:val="thinThickSmallGap" w:sz="24" w:space="1" w:color="622423"/>
      </w:pBdr>
      <w:rPr>
        <w:rFonts w:ascii="Cambria" w:hAnsi="Cambria"/>
      </w:rPr>
    </w:pPr>
    <w:r>
      <w:rPr>
        <w:rFonts w:ascii="Cambria" w:hAnsi="Cambria"/>
      </w:rPr>
      <w:tab/>
      <w:t xml:space="preserve">Project Name: </w:t>
    </w:r>
    <w:r w:rsidRPr="00305FEC">
      <w:rPr>
        <w:rFonts w:ascii="Cambria" w:hAnsi="Cambria"/>
      </w:rPr>
      <w:t>Project Y - ABC</w:t>
    </w:r>
    <w:r>
      <w:rPr>
        <w:rFonts w:ascii="Cambria" w:hAnsi="Cambria"/>
      </w:rPr>
      <w:tab/>
      <w:t xml:space="preserve">Page </w:t>
    </w:r>
    <w:r>
      <w:fldChar w:fldCharType="begin"/>
    </w:r>
    <w:r>
      <w:instrText xml:space="preserve"> PAGE   \* MERGEFORMAT </w:instrText>
    </w:r>
    <w:r>
      <w:fldChar w:fldCharType="separate"/>
    </w:r>
    <w:r w:rsidR="00373496" w:rsidRPr="00373496">
      <w:rPr>
        <w:rFonts w:ascii="Cambria" w:hAnsi="Cambria"/>
        <w:noProof/>
      </w:rPr>
      <w:t>8</w:t>
    </w:r>
    <w:r>
      <w:fldChar w:fldCharType="end"/>
    </w:r>
  </w:p>
  <w:p w:rsidR="009107EA" w:rsidRDefault="009107EA" w:rsidP="00A24F71">
    <w:pPr>
      <w:pStyle w:val="Footer"/>
    </w:pPr>
  </w:p>
  <w:p w:rsidR="009107EA" w:rsidRDefault="009107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C0D" w:rsidRDefault="00BA7C0D">
      <w:r>
        <w:separator/>
      </w:r>
    </w:p>
  </w:footnote>
  <w:footnote w:type="continuationSeparator" w:id="0">
    <w:p w:rsidR="00BA7C0D" w:rsidRDefault="00BA7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rsidP="00A24F71">
    <w:pPr>
      <w:pStyle w:val="Header"/>
      <w:pBdr>
        <w:bottom w:val="thickThinSmallGap" w:sz="24" w:space="1" w:color="622423"/>
      </w:pBdr>
      <w:jc w:val="center"/>
      <w:rPr>
        <w:rFonts w:ascii="Cambria" w:hAnsi="Cambria"/>
        <w:sz w:val="32"/>
        <w:szCs w:val="32"/>
      </w:rPr>
    </w:pPr>
    <w:r>
      <w:rPr>
        <w:rFonts w:ascii="Cambria" w:hAnsi="Cambria"/>
        <w:sz w:val="32"/>
        <w:szCs w:val="32"/>
      </w:rPr>
      <w:t xml:space="preserve">   Performance Testing Strategy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EA" w:rsidRDefault="00910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A3C"/>
    <w:multiLevelType w:val="hybridMultilevel"/>
    <w:tmpl w:val="9DC6305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7113E5"/>
    <w:multiLevelType w:val="hybridMultilevel"/>
    <w:tmpl w:val="FDC07AC8"/>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12E5035B"/>
    <w:multiLevelType w:val="hybridMultilevel"/>
    <w:tmpl w:val="A838E8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C3FB3"/>
    <w:multiLevelType w:val="hybridMultilevel"/>
    <w:tmpl w:val="CB2AA7D2"/>
    <w:lvl w:ilvl="0" w:tplc="0409000B">
      <w:start w:val="1"/>
      <w:numFmt w:val="bullet"/>
      <w:lvlText w:val=""/>
      <w:lvlJc w:val="left"/>
      <w:pPr>
        <w:tabs>
          <w:tab w:val="num" w:pos="1152"/>
        </w:tabs>
        <w:ind w:left="1152" w:hanging="360"/>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1A38198D"/>
    <w:multiLevelType w:val="hybridMultilevel"/>
    <w:tmpl w:val="B9C2EF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40FD9"/>
    <w:multiLevelType w:val="hybridMultilevel"/>
    <w:tmpl w:val="47CE0C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465A7E"/>
    <w:multiLevelType w:val="hybridMultilevel"/>
    <w:tmpl w:val="9ABA3992"/>
    <w:lvl w:ilvl="0" w:tplc="0409000B">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32AB7685"/>
    <w:multiLevelType w:val="hybridMultilevel"/>
    <w:tmpl w:val="0024B30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A0459B"/>
    <w:multiLevelType w:val="hybridMultilevel"/>
    <w:tmpl w:val="F800DEC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AA3878"/>
    <w:multiLevelType w:val="hybridMultilevel"/>
    <w:tmpl w:val="00A414E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006C47"/>
    <w:multiLevelType w:val="hybridMultilevel"/>
    <w:tmpl w:val="67B2B136"/>
    <w:lvl w:ilvl="0" w:tplc="0409000B">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15:restartNumberingAfterBreak="0">
    <w:nsid w:val="4F495F22"/>
    <w:multiLevelType w:val="hybridMultilevel"/>
    <w:tmpl w:val="BC84C1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C3ED2"/>
    <w:multiLevelType w:val="hybridMultilevel"/>
    <w:tmpl w:val="A1CA492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7D1F3E"/>
    <w:multiLevelType w:val="multilevel"/>
    <w:tmpl w:val="258A959A"/>
    <w:lvl w:ilvl="0">
      <w:start w:val="1"/>
      <w:numFmt w:val="decimal"/>
      <w:pStyle w:val="TestPlanHeading1"/>
      <w:lvlText w:val="%1"/>
      <w:lvlJc w:val="left"/>
      <w:pPr>
        <w:tabs>
          <w:tab w:val="num" w:pos="432"/>
        </w:tabs>
        <w:ind w:left="432" w:hanging="432"/>
      </w:pPr>
      <w:rPr>
        <w:rFonts w:hint="default"/>
      </w:rPr>
    </w:lvl>
    <w:lvl w:ilvl="1">
      <w:start w:val="1"/>
      <w:numFmt w:val="decimal"/>
      <w:pStyle w:val="TestPlanHeading2"/>
      <w:lvlText w:val="%1.%2"/>
      <w:lvlJc w:val="left"/>
      <w:pPr>
        <w:tabs>
          <w:tab w:val="num" w:pos="576"/>
        </w:tabs>
        <w:ind w:left="576" w:hanging="576"/>
      </w:pPr>
      <w:rPr>
        <w:rFonts w:hint="default"/>
      </w:rPr>
    </w:lvl>
    <w:lvl w:ilvl="2">
      <w:start w:val="1"/>
      <w:numFmt w:val="decimal"/>
      <w:pStyle w:val="TestPlanHeading3"/>
      <w:lvlText w:val="%1.%2.%3"/>
      <w:lvlJc w:val="left"/>
      <w:pPr>
        <w:tabs>
          <w:tab w:val="num" w:pos="720"/>
        </w:tabs>
        <w:ind w:left="720" w:hanging="720"/>
      </w:pPr>
      <w:rPr>
        <w:rFonts w:hint="default"/>
      </w:rPr>
    </w:lvl>
    <w:lvl w:ilvl="3">
      <w:start w:val="1"/>
      <w:numFmt w:val="decimal"/>
      <w:pStyle w:val="TestPlan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B9D30DE"/>
    <w:multiLevelType w:val="hybridMultilevel"/>
    <w:tmpl w:val="C6EAB96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F466AC"/>
    <w:multiLevelType w:val="hybridMultilevel"/>
    <w:tmpl w:val="C436D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5454B"/>
    <w:multiLevelType w:val="hybridMultilevel"/>
    <w:tmpl w:val="C436D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C2B66"/>
    <w:multiLevelType w:val="hybridMultilevel"/>
    <w:tmpl w:val="2F2E4E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10"/>
  </w:num>
  <w:num w:numId="4">
    <w:abstractNumId w:val="3"/>
  </w:num>
  <w:num w:numId="5">
    <w:abstractNumId w:val="5"/>
  </w:num>
  <w:num w:numId="6">
    <w:abstractNumId w:val="4"/>
  </w:num>
  <w:num w:numId="7">
    <w:abstractNumId w:val="7"/>
  </w:num>
  <w:num w:numId="8">
    <w:abstractNumId w:val="8"/>
  </w:num>
  <w:num w:numId="9">
    <w:abstractNumId w:val="2"/>
  </w:num>
  <w:num w:numId="10">
    <w:abstractNumId w:val="9"/>
  </w:num>
  <w:num w:numId="11">
    <w:abstractNumId w:val="11"/>
  </w:num>
  <w:num w:numId="12">
    <w:abstractNumId w:val="0"/>
  </w:num>
  <w:num w:numId="13">
    <w:abstractNumId w:val="6"/>
  </w:num>
  <w:num w:numId="14">
    <w:abstractNumId w:val="17"/>
  </w:num>
  <w:num w:numId="15">
    <w:abstractNumId w:val="14"/>
  </w:num>
  <w:num w:numId="16">
    <w:abstractNumId w:val="12"/>
  </w:num>
  <w:num w:numId="17">
    <w:abstractNumId w:val="16"/>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71"/>
    <w:rsid w:val="0000170A"/>
    <w:rsid w:val="00003E31"/>
    <w:rsid w:val="00006210"/>
    <w:rsid w:val="00007B3A"/>
    <w:rsid w:val="000155D5"/>
    <w:rsid w:val="00021112"/>
    <w:rsid w:val="00022190"/>
    <w:rsid w:val="00025DE3"/>
    <w:rsid w:val="000323F6"/>
    <w:rsid w:val="00032821"/>
    <w:rsid w:val="00040860"/>
    <w:rsid w:val="00056B63"/>
    <w:rsid w:val="00060043"/>
    <w:rsid w:val="0007104E"/>
    <w:rsid w:val="00083257"/>
    <w:rsid w:val="000956E3"/>
    <w:rsid w:val="000A665F"/>
    <w:rsid w:val="000A6E8C"/>
    <w:rsid w:val="000B64BF"/>
    <w:rsid w:val="000D64BE"/>
    <w:rsid w:val="000E303D"/>
    <w:rsid w:val="000E5065"/>
    <w:rsid w:val="000F06BC"/>
    <w:rsid w:val="00114383"/>
    <w:rsid w:val="00114A86"/>
    <w:rsid w:val="00122320"/>
    <w:rsid w:val="001438EF"/>
    <w:rsid w:val="0017265F"/>
    <w:rsid w:val="00180241"/>
    <w:rsid w:val="00186183"/>
    <w:rsid w:val="001965A5"/>
    <w:rsid w:val="001A0F90"/>
    <w:rsid w:val="001B0750"/>
    <w:rsid w:val="001B472B"/>
    <w:rsid w:val="001B5EBD"/>
    <w:rsid w:val="001B673E"/>
    <w:rsid w:val="001C4805"/>
    <w:rsid w:val="001D3B5E"/>
    <w:rsid w:val="001D5B2C"/>
    <w:rsid w:val="001E3469"/>
    <w:rsid w:val="001E4156"/>
    <w:rsid w:val="001E485B"/>
    <w:rsid w:val="001E4FD3"/>
    <w:rsid w:val="001E7421"/>
    <w:rsid w:val="001F31B3"/>
    <w:rsid w:val="001F41EF"/>
    <w:rsid w:val="001F7CC0"/>
    <w:rsid w:val="002012F4"/>
    <w:rsid w:val="0021270E"/>
    <w:rsid w:val="00212A09"/>
    <w:rsid w:val="00215962"/>
    <w:rsid w:val="00216E59"/>
    <w:rsid w:val="00220534"/>
    <w:rsid w:val="002205E0"/>
    <w:rsid w:val="0023670B"/>
    <w:rsid w:val="00245083"/>
    <w:rsid w:val="00245DBF"/>
    <w:rsid w:val="00247B21"/>
    <w:rsid w:val="00251431"/>
    <w:rsid w:val="00251A21"/>
    <w:rsid w:val="00260D5F"/>
    <w:rsid w:val="002638CA"/>
    <w:rsid w:val="00266891"/>
    <w:rsid w:val="00266DDE"/>
    <w:rsid w:val="0027081B"/>
    <w:rsid w:val="0027274D"/>
    <w:rsid w:val="002753D8"/>
    <w:rsid w:val="002802C3"/>
    <w:rsid w:val="00291C9B"/>
    <w:rsid w:val="00292280"/>
    <w:rsid w:val="00293EE6"/>
    <w:rsid w:val="0029681A"/>
    <w:rsid w:val="002A01A4"/>
    <w:rsid w:val="002A4D14"/>
    <w:rsid w:val="002A6095"/>
    <w:rsid w:val="002A69A9"/>
    <w:rsid w:val="002B0FFF"/>
    <w:rsid w:val="002B1FFE"/>
    <w:rsid w:val="002B2F59"/>
    <w:rsid w:val="002B3865"/>
    <w:rsid w:val="002C35AD"/>
    <w:rsid w:val="002C4EE8"/>
    <w:rsid w:val="002D153D"/>
    <w:rsid w:val="002D5D99"/>
    <w:rsid w:val="002D692A"/>
    <w:rsid w:val="002E234E"/>
    <w:rsid w:val="002E44CE"/>
    <w:rsid w:val="002F064E"/>
    <w:rsid w:val="002F2955"/>
    <w:rsid w:val="0030435B"/>
    <w:rsid w:val="00305FEC"/>
    <w:rsid w:val="003136A8"/>
    <w:rsid w:val="0031784B"/>
    <w:rsid w:val="00337552"/>
    <w:rsid w:val="00344D87"/>
    <w:rsid w:val="003478FA"/>
    <w:rsid w:val="00352F19"/>
    <w:rsid w:val="0035718C"/>
    <w:rsid w:val="00373496"/>
    <w:rsid w:val="00375E36"/>
    <w:rsid w:val="00385D1D"/>
    <w:rsid w:val="0038736A"/>
    <w:rsid w:val="003B7285"/>
    <w:rsid w:val="003C1840"/>
    <w:rsid w:val="003C4B85"/>
    <w:rsid w:val="003F2642"/>
    <w:rsid w:val="003F6A9C"/>
    <w:rsid w:val="003F74A5"/>
    <w:rsid w:val="00404C2D"/>
    <w:rsid w:val="00415C25"/>
    <w:rsid w:val="00416B39"/>
    <w:rsid w:val="00423468"/>
    <w:rsid w:val="004241B2"/>
    <w:rsid w:val="00427014"/>
    <w:rsid w:val="00427635"/>
    <w:rsid w:val="00441C2E"/>
    <w:rsid w:val="00441F39"/>
    <w:rsid w:val="00447158"/>
    <w:rsid w:val="004625FD"/>
    <w:rsid w:val="00462B75"/>
    <w:rsid w:val="00467CEF"/>
    <w:rsid w:val="004847DD"/>
    <w:rsid w:val="004849F5"/>
    <w:rsid w:val="00490DA9"/>
    <w:rsid w:val="004911D8"/>
    <w:rsid w:val="00497D93"/>
    <w:rsid w:val="00497EB6"/>
    <w:rsid w:val="004A4F42"/>
    <w:rsid w:val="004B1072"/>
    <w:rsid w:val="004C3982"/>
    <w:rsid w:val="004C4F5B"/>
    <w:rsid w:val="004D779C"/>
    <w:rsid w:val="004D7818"/>
    <w:rsid w:val="004E61A5"/>
    <w:rsid w:val="004E63D4"/>
    <w:rsid w:val="004E65D6"/>
    <w:rsid w:val="004F232E"/>
    <w:rsid w:val="004F41D7"/>
    <w:rsid w:val="004F6B0B"/>
    <w:rsid w:val="0051337D"/>
    <w:rsid w:val="00520197"/>
    <w:rsid w:val="00533C6F"/>
    <w:rsid w:val="00535EC2"/>
    <w:rsid w:val="00554DFB"/>
    <w:rsid w:val="005559B5"/>
    <w:rsid w:val="00556AC0"/>
    <w:rsid w:val="005705B0"/>
    <w:rsid w:val="005750BD"/>
    <w:rsid w:val="00576757"/>
    <w:rsid w:val="0058294D"/>
    <w:rsid w:val="00587968"/>
    <w:rsid w:val="00590427"/>
    <w:rsid w:val="00594085"/>
    <w:rsid w:val="00594D37"/>
    <w:rsid w:val="005A01C5"/>
    <w:rsid w:val="005A4459"/>
    <w:rsid w:val="005B0EF9"/>
    <w:rsid w:val="005B6E7E"/>
    <w:rsid w:val="005C36CF"/>
    <w:rsid w:val="005E08A8"/>
    <w:rsid w:val="005E1769"/>
    <w:rsid w:val="005E3B55"/>
    <w:rsid w:val="005E6909"/>
    <w:rsid w:val="005E6C9A"/>
    <w:rsid w:val="005F3303"/>
    <w:rsid w:val="005F6CEF"/>
    <w:rsid w:val="005F6DAA"/>
    <w:rsid w:val="00622DCF"/>
    <w:rsid w:val="006328E3"/>
    <w:rsid w:val="006353C6"/>
    <w:rsid w:val="00636E22"/>
    <w:rsid w:val="006508BC"/>
    <w:rsid w:val="00654FFB"/>
    <w:rsid w:val="00675B31"/>
    <w:rsid w:val="00690A6E"/>
    <w:rsid w:val="00696CEF"/>
    <w:rsid w:val="006B13C0"/>
    <w:rsid w:val="006D0479"/>
    <w:rsid w:val="006D0AA8"/>
    <w:rsid w:val="006D2FAC"/>
    <w:rsid w:val="006D5BFB"/>
    <w:rsid w:val="006E18DD"/>
    <w:rsid w:val="006E541C"/>
    <w:rsid w:val="006E7D24"/>
    <w:rsid w:val="006F2AA6"/>
    <w:rsid w:val="007035FB"/>
    <w:rsid w:val="00733063"/>
    <w:rsid w:val="00737395"/>
    <w:rsid w:val="007408E3"/>
    <w:rsid w:val="00747C57"/>
    <w:rsid w:val="00750800"/>
    <w:rsid w:val="00757C60"/>
    <w:rsid w:val="00773290"/>
    <w:rsid w:val="007843E4"/>
    <w:rsid w:val="00797E40"/>
    <w:rsid w:val="007B557F"/>
    <w:rsid w:val="007C6B37"/>
    <w:rsid w:val="007D6E39"/>
    <w:rsid w:val="007E4C67"/>
    <w:rsid w:val="007F5244"/>
    <w:rsid w:val="007F68C3"/>
    <w:rsid w:val="008024B1"/>
    <w:rsid w:val="00814743"/>
    <w:rsid w:val="008147AD"/>
    <w:rsid w:val="00814DEB"/>
    <w:rsid w:val="00815400"/>
    <w:rsid w:val="00821707"/>
    <w:rsid w:val="008224D9"/>
    <w:rsid w:val="008254A4"/>
    <w:rsid w:val="00832AD4"/>
    <w:rsid w:val="00836266"/>
    <w:rsid w:val="00840EEA"/>
    <w:rsid w:val="00846291"/>
    <w:rsid w:val="00855662"/>
    <w:rsid w:val="00857C15"/>
    <w:rsid w:val="00863FF1"/>
    <w:rsid w:val="00864060"/>
    <w:rsid w:val="008737D1"/>
    <w:rsid w:val="00875106"/>
    <w:rsid w:val="00875CDE"/>
    <w:rsid w:val="00877553"/>
    <w:rsid w:val="00884665"/>
    <w:rsid w:val="00887566"/>
    <w:rsid w:val="00895858"/>
    <w:rsid w:val="008A4E16"/>
    <w:rsid w:val="008A5E84"/>
    <w:rsid w:val="008A7505"/>
    <w:rsid w:val="008B2B0E"/>
    <w:rsid w:val="008B49EC"/>
    <w:rsid w:val="008B7550"/>
    <w:rsid w:val="008D1D2F"/>
    <w:rsid w:val="008D5B85"/>
    <w:rsid w:val="008D617F"/>
    <w:rsid w:val="008E12A8"/>
    <w:rsid w:val="008E17AE"/>
    <w:rsid w:val="008E49D1"/>
    <w:rsid w:val="008E6837"/>
    <w:rsid w:val="0090000E"/>
    <w:rsid w:val="009107EA"/>
    <w:rsid w:val="009215EE"/>
    <w:rsid w:val="009359F7"/>
    <w:rsid w:val="00946C9C"/>
    <w:rsid w:val="00960F52"/>
    <w:rsid w:val="00965775"/>
    <w:rsid w:val="009773D2"/>
    <w:rsid w:val="0099181E"/>
    <w:rsid w:val="009A21BD"/>
    <w:rsid w:val="009B4636"/>
    <w:rsid w:val="009C29CA"/>
    <w:rsid w:val="009D0C2D"/>
    <w:rsid w:val="009D15C2"/>
    <w:rsid w:val="009D4940"/>
    <w:rsid w:val="009D7097"/>
    <w:rsid w:val="009F65A6"/>
    <w:rsid w:val="00A05D60"/>
    <w:rsid w:val="00A24F71"/>
    <w:rsid w:val="00A274F8"/>
    <w:rsid w:val="00A34D4E"/>
    <w:rsid w:val="00A43658"/>
    <w:rsid w:val="00A50992"/>
    <w:rsid w:val="00A51575"/>
    <w:rsid w:val="00A52542"/>
    <w:rsid w:val="00A5695B"/>
    <w:rsid w:val="00A66C13"/>
    <w:rsid w:val="00A67EAE"/>
    <w:rsid w:val="00A7060F"/>
    <w:rsid w:val="00A76BBA"/>
    <w:rsid w:val="00A77272"/>
    <w:rsid w:val="00A77EBD"/>
    <w:rsid w:val="00A90394"/>
    <w:rsid w:val="00AB259B"/>
    <w:rsid w:val="00AB3A86"/>
    <w:rsid w:val="00AD235E"/>
    <w:rsid w:val="00AE2CA4"/>
    <w:rsid w:val="00AF36A2"/>
    <w:rsid w:val="00AF71F5"/>
    <w:rsid w:val="00B025EC"/>
    <w:rsid w:val="00B03D49"/>
    <w:rsid w:val="00B07151"/>
    <w:rsid w:val="00B1057B"/>
    <w:rsid w:val="00B119D8"/>
    <w:rsid w:val="00B12753"/>
    <w:rsid w:val="00B13F06"/>
    <w:rsid w:val="00B15957"/>
    <w:rsid w:val="00B16D96"/>
    <w:rsid w:val="00B21A4F"/>
    <w:rsid w:val="00B3094A"/>
    <w:rsid w:val="00B32D0E"/>
    <w:rsid w:val="00B451A0"/>
    <w:rsid w:val="00B5269B"/>
    <w:rsid w:val="00B5586D"/>
    <w:rsid w:val="00B55F3E"/>
    <w:rsid w:val="00B56304"/>
    <w:rsid w:val="00B631DE"/>
    <w:rsid w:val="00B661E2"/>
    <w:rsid w:val="00B74C5C"/>
    <w:rsid w:val="00B75F8C"/>
    <w:rsid w:val="00B84403"/>
    <w:rsid w:val="00B845F4"/>
    <w:rsid w:val="00B87A1B"/>
    <w:rsid w:val="00B91668"/>
    <w:rsid w:val="00BA4F50"/>
    <w:rsid w:val="00BA7B85"/>
    <w:rsid w:val="00BA7C0D"/>
    <w:rsid w:val="00BC01B0"/>
    <w:rsid w:val="00BC113C"/>
    <w:rsid w:val="00BC505D"/>
    <w:rsid w:val="00BD0CEE"/>
    <w:rsid w:val="00BD5E37"/>
    <w:rsid w:val="00BD621D"/>
    <w:rsid w:val="00BD7011"/>
    <w:rsid w:val="00BE2529"/>
    <w:rsid w:val="00BE67B3"/>
    <w:rsid w:val="00BF3BA6"/>
    <w:rsid w:val="00C016D9"/>
    <w:rsid w:val="00C02BA8"/>
    <w:rsid w:val="00C16D38"/>
    <w:rsid w:val="00C25BF7"/>
    <w:rsid w:val="00C60768"/>
    <w:rsid w:val="00C779D5"/>
    <w:rsid w:val="00C85C1C"/>
    <w:rsid w:val="00CA0EAE"/>
    <w:rsid w:val="00CA2223"/>
    <w:rsid w:val="00CA3FF2"/>
    <w:rsid w:val="00CB24F1"/>
    <w:rsid w:val="00CD1FC8"/>
    <w:rsid w:val="00CD2205"/>
    <w:rsid w:val="00CD3AA9"/>
    <w:rsid w:val="00CE4CFA"/>
    <w:rsid w:val="00CF2D49"/>
    <w:rsid w:val="00CF534F"/>
    <w:rsid w:val="00CF776D"/>
    <w:rsid w:val="00D04124"/>
    <w:rsid w:val="00D20DC8"/>
    <w:rsid w:val="00D27F71"/>
    <w:rsid w:val="00D31562"/>
    <w:rsid w:val="00D374E7"/>
    <w:rsid w:val="00D37816"/>
    <w:rsid w:val="00D37943"/>
    <w:rsid w:val="00D37CA5"/>
    <w:rsid w:val="00D37ED9"/>
    <w:rsid w:val="00D42908"/>
    <w:rsid w:val="00D474E3"/>
    <w:rsid w:val="00D676E9"/>
    <w:rsid w:val="00D726DD"/>
    <w:rsid w:val="00D77742"/>
    <w:rsid w:val="00D77EAF"/>
    <w:rsid w:val="00D81DDD"/>
    <w:rsid w:val="00D85496"/>
    <w:rsid w:val="00D90E8C"/>
    <w:rsid w:val="00DA495B"/>
    <w:rsid w:val="00DA7D3D"/>
    <w:rsid w:val="00DA7F5E"/>
    <w:rsid w:val="00DB2335"/>
    <w:rsid w:val="00DB2748"/>
    <w:rsid w:val="00DC3A96"/>
    <w:rsid w:val="00DE2BEC"/>
    <w:rsid w:val="00DE63F7"/>
    <w:rsid w:val="00DF3CB0"/>
    <w:rsid w:val="00E07EB7"/>
    <w:rsid w:val="00E14F7A"/>
    <w:rsid w:val="00E15C2B"/>
    <w:rsid w:val="00E2186D"/>
    <w:rsid w:val="00E23FDC"/>
    <w:rsid w:val="00E31978"/>
    <w:rsid w:val="00E43188"/>
    <w:rsid w:val="00E50FB2"/>
    <w:rsid w:val="00E556F4"/>
    <w:rsid w:val="00E85511"/>
    <w:rsid w:val="00E929F7"/>
    <w:rsid w:val="00EA1820"/>
    <w:rsid w:val="00EB2CD2"/>
    <w:rsid w:val="00EB482C"/>
    <w:rsid w:val="00ED0071"/>
    <w:rsid w:val="00ED1063"/>
    <w:rsid w:val="00ED3481"/>
    <w:rsid w:val="00ED37CD"/>
    <w:rsid w:val="00EE0ECB"/>
    <w:rsid w:val="00EF22B9"/>
    <w:rsid w:val="00EF450D"/>
    <w:rsid w:val="00F02128"/>
    <w:rsid w:val="00F10DBE"/>
    <w:rsid w:val="00F34744"/>
    <w:rsid w:val="00F3569C"/>
    <w:rsid w:val="00F43232"/>
    <w:rsid w:val="00F440E6"/>
    <w:rsid w:val="00F45FF3"/>
    <w:rsid w:val="00F53729"/>
    <w:rsid w:val="00F72199"/>
    <w:rsid w:val="00F7733D"/>
    <w:rsid w:val="00F80A06"/>
    <w:rsid w:val="00F81E3C"/>
    <w:rsid w:val="00F90715"/>
    <w:rsid w:val="00F940A9"/>
    <w:rsid w:val="00FA1633"/>
    <w:rsid w:val="00FA7F9D"/>
    <w:rsid w:val="00FB2EFE"/>
    <w:rsid w:val="00FC3251"/>
    <w:rsid w:val="00FC3690"/>
    <w:rsid w:val="00FD01E3"/>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97F281DA-DE32-45D8-B311-CD5D80F0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A"/>
    <w:pPr>
      <w:spacing w:after="200" w:line="276" w:lineRule="auto"/>
    </w:pPr>
    <w:rPr>
      <w:rFonts w:ascii="Calibri" w:hAnsi="Calibri"/>
      <w:sz w:val="22"/>
      <w:szCs w:val="22"/>
    </w:rPr>
  </w:style>
  <w:style w:type="paragraph" w:styleId="Heading1">
    <w:name w:val="heading 1"/>
    <w:basedOn w:val="Normal"/>
    <w:next w:val="Normal"/>
    <w:link w:val="Heading1Char"/>
    <w:qFormat/>
    <w:rsid w:val="006353C6"/>
    <w:pPr>
      <w:keepNext/>
      <w:pBdr>
        <w:top w:val="single" w:sz="4" w:space="1" w:color="auto"/>
        <w:left w:val="single" w:sz="4" w:space="4" w:color="auto"/>
        <w:bottom w:val="single" w:sz="4" w:space="1" w:color="auto"/>
        <w:right w:val="single" w:sz="4" w:space="4" w:color="auto"/>
      </w:pBdr>
      <w:shd w:val="clear" w:color="auto" w:fill="DEEAF6" w:themeFill="accent1" w:themeFillTint="33"/>
      <w:spacing w:before="240" w:after="60"/>
      <w:outlineLvl w:val="0"/>
    </w:pPr>
    <w:rPr>
      <w:rFonts w:ascii="Arial" w:hAnsi="Arial" w:cs="Arial"/>
      <w:b/>
      <w:bCs/>
      <w:caps/>
      <w:kern w:val="32"/>
      <w:sz w:val="32"/>
      <w:szCs w:val="32"/>
    </w:rPr>
  </w:style>
  <w:style w:type="paragraph" w:styleId="Heading2">
    <w:name w:val="heading 2"/>
    <w:basedOn w:val="Normal"/>
    <w:next w:val="Normal"/>
    <w:qFormat/>
    <w:rsid w:val="00CD1FC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D1FC8"/>
    <w:pPr>
      <w:keepNext/>
      <w:spacing w:before="240" w:after="60"/>
      <w:outlineLvl w:val="2"/>
    </w:pPr>
    <w:rPr>
      <w:rFonts w:ascii="Arial" w:hAnsi="Arial" w:cs="Arial"/>
      <w:b/>
      <w:bCs/>
      <w:sz w:val="26"/>
      <w:szCs w:val="26"/>
    </w:rPr>
  </w:style>
  <w:style w:type="paragraph" w:styleId="Heading4">
    <w:name w:val="heading 4"/>
    <w:basedOn w:val="Normal"/>
    <w:next w:val="Normal"/>
    <w:qFormat/>
    <w:rsid w:val="00CD1FC8"/>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4F71"/>
    <w:pPr>
      <w:tabs>
        <w:tab w:val="center" w:pos="4680"/>
        <w:tab w:val="right" w:pos="9360"/>
      </w:tabs>
    </w:pPr>
  </w:style>
  <w:style w:type="character" w:customStyle="1" w:styleId="HeaderChar">
    <w:name w:val="Header Char"/>
    <w:link w:val="Header"/>
    <w:locked/>
    <w:rsid w:val="00A24F71"/>
    <w:rPr>
      <w:rFonts w:ascii="Calibri" w:hAnsi="Calibri"/>
      <w:sz w:val="22"/>
      <w:szCs w:val="22"/>
      <w:lang w:val="en-US" w:eastAsia="en-US" w:bidi="ar-SA"/>
    </w:rPr>
  </w:style>
  <w:style w:type="paragraph" w:styleId="Footer">
    <w:name w:val="footer"/>
    <w:basedOn w:val="Normal"/>
    <w:link w:val="FooterChar"/>
    <w:rsid w:val="00A24F71"/>
    <w:pPr>
      <w:tabs>
        <w:tab w:val="center" w:pos="4320"/>
        <w:tab w:val="right" w:pos="8640"/>
      </w:tabs>
    </w:pPr>
  </w:style>
  <w:style w:type="character" w:customStyle="1" w:styleId="FooterChar">
    <w:name w:val="Footer Char"/>
    <w:link w:val="Footer"/>
    <w:locked/>
    <w:rsid w:val="00A24F71"/>
    <w:rPr>
      <w:sz w:val="24"/>
      <w:szCs w:val="24"/>
      <w:lang w:val="en-US" w:eastAsia="en-US" w:bidi="ar-SA"/>
    </w:rPr>
  </w:style>
  <w:style w:type="paragraph" w:styleId="NoSpacing">
    <w:name w:val="No Spacing"/>
    <w:link w:val="NoSpacingChar"/>
    <w:qFormat/>
    <w:rsid w:val="005E6C9A"/>
    <w:rPr>
      <w:rFonts w:ascii="Calibri" w:eastAsia="Calibri" w:hAnsi="Calibri"/>
      <w:sz w:val="22"/>
      <w:szCs w:val="22"/>
    </w:rPr>
  </w:style>
  <w:style w:type="character" w:customStyle="1" w:styleId="NoSpacingChar">
    <w:name w:val="No Spacing Char"/>
    <w:link w:val="NoSpacing"/>
    <w:locked/>
    <w:rsid w:val="005E6C9A"/>
    <w:rPr>
      <w:rFonts w:ascii="Calibri" w:eastAsia="Calibri" w:hAnsi="Calibri"/>
      <w:sz w:val="22"/>
      <w:szCs w:val="22"/>
      <w:lang w:val="en-US" w:eastAsia="en-US" w:bidi="ar-SA"/>
    </w:rPr>
  </w:style>
  <w:style w:type="paragraph" w:customStyle="1" w:styleId="TableText">
    <w:name w:val="Table Text"/>
    <w:basedOn w:val="Normal"/>
    <w:rsid w:val="0027274D"/>
    <w:pPr>
      <w:keepLines/>
      <w:suppressAutoHyphens/>
      <w:overflowPunct w:val="0"/>
      <w:autoSpaceDE w:val="0"/>
      <w:autoSpaceDN w:val="0"/>
      <w:adjustRightInd w:val="0"/>
      <w:spacing w:before="40" w:after="40" w:line="240" w:lineRule="auto"/>
      <w:textAlignment w:val="baseline"/>
    </w:pPr>
    <w:rPr>
      <w:rFonts w:ascii="Arial" w:eastAsia="Calibri" w:hAnsi="Arial"/>
      <w:sz w:val="18"/>
      <w:szCs w:val="20"/>
    </w:rPr>
  </w:style>
  <w:style w:type="paragraph" w:customStyle="1" w:styleId="TableHead">
    <w:name w:val="Table Head"/>
    <w:basedOn w:val="Normal"/>
    <w:rsid w:val="0027274D"/>
    <w:pPr>
      <w:overflowPunct w:val="0"/>
      <w:autoSpaceDE w:val="0"/>
      <w:autoSpaceDN w:val="0"/>
      <w:adjustRightInd w:val="0"/>
      <w:spacing w:before="60" w:after="60" w:line="240" w:lineRule="auto"/>
      <w:jc w:val="center"/>
      <w:textAlignment w:val="baseline"/>
    </w:pPr>
    <w:rPr>
      <w:rFonts w:ascii="Arial" w:eastAsia="Calibri" w:hAnsi="Arial"/>
      <w:b/>
      <w:sz w:val="18"/>
      <w:szCs w:val="20"/>
    </w:rPr>
  </w:style>
  <w:style w:type="paragraph" w:styleId="TOCHeading">
    <w:name w:val="TOC Heading"/>
    <w:basedOn w:val="Heading1"/>
    <w:next w:val="Normal"/>
    <w:qFormat/>
    <w:rsid w:val="00ED37CD"/>
    <w:pPr>
      <w:keepLines/>
      <w:spacing w:before="480" w:after="0"/>
      <w:outlineLvl w:val="9"/>
    </w:pPr>
    <w:rPr>
      <w:rFonts w:ascii="Cambria" w:eastAsia="Calibri" w:hAnsi="Cambria" w:cs="Times New Roman"/>
      <w:color w:val="365F91"/>
      <w:kern w:val="0"/>
      <w:sz w:val="28"/>
      <w:szCs w:val="28"/>
    </w:rPr>
  </w:style>
  <w:style w:type="paragraph" w:styleId="TOC1">
    <w:name w:val="toc 1"/>
    <w:basedOn w:val="Normal"/>
    <w:next w:val="Normal"/>
    <w:autoRedefine/>
    <w:uiPriority w:val="39"/>
    <w:rsid w:val="00ED37CD"/>
    <w:pPr>
      <w:spacing w:after="100"/>
    </w:pPr>
  </w:style>
  <w:style w:type="character" w:styleId="Hyperlink">
    <w:name w:val="Hyperlink"/>
    <w:uiPriority w:val="99"/>
    <w:rsid w:val="00ED37CD"/>
    <w:rPr>
      <w:rFonts w:cs="Times New Roman"/>
      <w:color w:val="0000FF"/>
      <w:u w:val="single"/>
    </w:rPr>
  </w:style>
  <w:style w:type="character" w:customStyle="1" w:styleId="Heading1Char">
    <w:name w:val="Heading 1 Char"/>
    <w:link w:val="Heading1"/>
    <w:locked/>
    <w:rsid w:val="006353C6"/>
    <w:rPr>
      <w:rFonts w:ascii="Arial" w:hAnsi="Arial" w:cs="Arial"/>
      <w:b/>
      <w:bCs/>
      <w:caps/>
      <w:kern w:val="32"/>
      <w:sz w:val="32"/>
      <w:szCs w:val="32"/>
      <w:shd w:val="clear" w:color="auto" w:fill="DEEAF6" w:themeFill="accent1" w:themeFillTint="33"/>
    </w:rPr>
  </w:style>
  <w:style w:type="paragraph" w:styleId="TOC2">
    <w:name w:val="toc 2"/>
    <w:basedOn w:val="Normal"/>
    <w:next w:val="Normal"/>
    <w:autoRedefine/>
    <w:uiPriority w:val="39"/>
    <w:rsid w:val="00ED37CD"/>
    <w:pPr>
      <w:ind w:left="220"/>
    </w:pPr>
  </w:style>
  <w:style w:type="paragraph" w:customStyle="1" w:styleId="TestPlanHeading1">
    <w:name w:val="Test Plan Heading 1"/>
    <w:basedOn w:val="Heading1"/>
    <w:next w:val="BodyText"/>
    <w:rsid w:val="00CD1FC8"/>
    <w:pPr>
      <w:numPr>
        <w:numId w:val="1"/>
      </w:numPr>
      <w:spacing w:before="180" w:line="240" w:lineRule="auto"/>
      <w:ind w:right="187"/>
    </w:pPr>
    <w:rPr>
      <w:bCs w:val="0"/>
      <w:color w:val="000080"/>
      <w:kern w:val="0"/>
      <w:sz w:val="28"/>
      <w:szCs w:val="24"/>
    </w:rPr>
  </w:style>
  <w:style w:type="paragraph" w:customStyle="1" w:styleId="TestPlanHeading2">
    <w:name w:val="Test Plan Heading 2"/>
    <w:basedOn w:val="Heading2"/>
    <w:next w:val="BodyText2"/>
    <w:rsid w:val="00CD1FC8"/>
    <w:pPr>
      <w:numPr>
        <w:ilvl w:val="1"/>
        <w:numId w:val="1"/>
      </w:numPr>
      <w:tabs>
        <w:tab w:val="left" w:pos="864"/>
      </w:tabs>
      <w:spacing w:before="280" w:line="240" w:lineRule="auto"/>
    </w:pPr>
    <w:rPr>
      <w:i w:val="0"/>
      <w:iCs w:val="0"/>
      <w:color w:val="000080"/>
      <w:sz w:val="24"/>
      <w:szCs w:val="20"/>
    </w:rPr>
  </w:style>
  <w:style w:type="paragraph" w:customStyle="1" w:styleId="TestPlanHeading3">
    <w:name w:val="Test Plan Heading 3"/>
    <w:basedOn w:val="Heading3"/>
    <w:next w:val="BodyTextIndent"/>
    <w:rsid w:val="00CD1FC8"/>
    <w:pPr>
      <w:numPr>
        <w:ilvl w:val="2"/>
        <w:numId w:val="1"/>
      </w:numPr>
      <w:tabs>
        <w:tab w:val="left" w:pos="1584"/>
      </w:tabs>
      <w:spacing w:before="280" w:line="240" w:lineRule="auto"/>
    </w:pPr>
    <w:rPr>
      <w:color w:val="000080"/>
      <w:sz w:val="22"/>
      <w:szCs w:val="20"/>
    </w:rPr>
  </w:style>
  <w:style w:type="paragraph" w:customStyle="1" w:styleId="TestPlanHeading4">
    <w:name w:val="Test Plan Heading 4"/>
    <w:basedOn w:val="Heading4"/>
    <w:rsid w:val="00CD1FC8"/>
    <w:pPr>
      <w:widowControl w:val="0"/>
      <w:numPr>
        <w:ilvl w:val="3"/>
        <w:numId w:val="1"/>
      </w:numPr>
      <w:spacing w:before="0" w:after="240" w:line="240" w:lineRule="auto"/>
    </w:pPr>
    <w:rPr>
      <w:rFonts w:ascii="Arial" w:hAnsi="Arial"/>
      <w:bCs w:val="0"/>
      <w:color w:val="000080"/>
      <w:sz w:val="20"/>
      <w:szCs w:val="20"/>
    </w:rPr>
  </w:style>
  <w:style w:type="paragraph" w:styleId="BodyText">
    <w:name w:val="Body Text"/>
    <w:basedOn w:val="Normal"/>
    <w:rsid w:val="00CD1FC8"/>
    <w:pPr>
      <w:spacing w:after="120"/>
    </w:pPr>
  </w:style>
  <w:style w:type="paragraph" w:styleId="BodyText2">
    <w:name w:val="Body Text 2"/>
    <w:basedOn w:val="Normal"/>
    <w:rsid w:val="00CD1FC8"/>
    <w:pPr>
      <w:spacing w:after="120" w:line="480" w:lineRule="auto"/>
    </w:pPr>
  </w:style>
  <w:style w:type="paragraph" w:styleId="BodyTextIndent">
    <w:name w:val="Body Text Indent"/>
    <w:basedOn w:val="Normal"/>
    <w:rsid w:val="00CD1FC8"/>
    <w:pPr>
      <w:spacing w:after="120"/>
      <w:ind w:left="360"/>
    </w:pPr>
  </w:style>
  <w:style w:type="paragraph" w:styleId="BalloonText">
    <w:name w:val="Balloon Text"/>
    <w:basedOn w:val="Normal"/>
    <w:semiHidden/>
    <w:rsid w:val="00CD1FC8"/>
    <w:rPr>
      <w:rFonts w:ascii="Tahoma" w:hAnsi="Tahoma" w:cs="Tahoma"/>
      <w:sz w:val="16"/>
      <w:szCs w:val="16"/>
    </w:rPr>
  </w:style>
  <w:style w:type="character" w:styleId="FollowedHyperlink">
    <w:name w:val="FollowedHyperlink"/>
    <w:rsid w:val="00441F39"/>
    <w:rPr>
      <w:color w:val="800080"/>
      <w:u w:val="single"/>
    </w:rPr>
  </w:style>
  <w:style w:type="character" w:styleId="CommentReference">
    <w:name w:val="annotation reference"/>
    <w:rsid w:val="0027081B"/>
    <w:rPr>
      <w:sz w:val="16"/>
      <w:szCs w:val="16"/>
    </w:rPr>
  </w:style>
  <w:style w:type="paragraph" w:styleId="CommentText">
    <w:name w:val="annotation text"/>
    <w:basedOn w:val="Normal"/>
    <w:link w:val="CommentTextChar"/>
    <w:rsid w:val="0027081B"/>
    <w:rPr>
      <w:sz w:val="20"/>
      <w:szCs w:val="20"/>
    </w:rPr>
  </w:style>
  <w:style w:type="character" w:customStyle="1" w:styleId="CommentTextChar">
    <w:name w:val="Comment Text Char"/>
    <w:link w:val="CommentText"/>
    <w:rsid w:val="0027081B"/>
    <w:rPr>
      <w:rFonts w:ascii="Calibri" w:hAnsi="Calibri"/>
    </w:rPr>
  </w:style>
  <w:style w:type="paragraph" w:styleId="CommentSubject">
    <w:name w:val="annotation subject"/>
    <w:basedOn w:val="CommentText"/>
    <w:next w:val="CommentText"/>
    <w:link w:val="CommentSubjectChar"/>
    <w:rsid w:val="0027081B"/>
    <w:rPr>
      <w:b/>
      <w:bCs/>
    </w:rPr>
  </w:style>
  <w:style w:type="character" w:customStyle="1" w:styleId="CommentSubjectChar">
    <w:name w:val="Comment Subject Char"/>
    <w:link w:val="CommentSubject"/>
    <w:rsid w:val="0027081B"/>
    <w:rPr>
      <w:rFonts w:ascii="Calibri" w:hAnsi="Calibri"/>
      <w:b/>
      <w:bCs/>
    </w:rPr>
  </w:style>
  <w:style w:type="character" w:customStyle="1" w:styleId="selflink">
    <w:name w:val="selflink"/>
    <w:rsid w:val="006328E3"/>
    <w:rPr>
      <w:b/>
      <w:bCs/>
    </w:rPr>
  </w:style>
  <w:style w:type="character" w:styleId="Strong">
    <w:name w:val="Strong"/>
    <w:qFormat/>
    <w:rsid w:val="006328E3"/>
    <w:rPr>
      <w:b/>
      <w:bCs/>
    </w:rPr>
  </w:style>
  <w:style w:type="paragraph" w:customStyle="1" w:styleId="MSHeader4">
    <w:name w:val="MS Header 4"/>
    <w:rsid w:val="001B673E"/>
    <w:pPr>
      <w:widowControl w:val="0"/>
      <w:jc w:val="both"/>
    </w:pPr>
    <w:rPr>
      <w:rFonts w:ascii="Helvetica" w:hAnsi="Helvetica"/>
      <w:b/>
      <w:color w:val="000000"/>
    </w:rPr>
  </w:style>
  <w:style w:type="paragraph" w:styleId="TOC3">
    <w:name w:val="toc 3"/>
    <w:basedOn w:val="Normal"/>
    <w:next w:val="Normal"/>
    <w:autoRedefine/>
    <w:uiPriority w:val="39"/>
    <w:rsid w:val="002F2955"/>
    <w:pPr>
      <w:ind w:left="440"/>
    </w:pPr>
  </w:style>
  <w:style w:type="paragraph" w:styleId="NormalWeb">
    <w:name w:val="Normal (Web)"/>
    <w:basedOn w:val="Normal"/>
    <w:rsid w:val="001965A5"/>
    <w:pPr>
      <w:spacing w:before="100" w:beforeAutospacing="1" w:after="100" w:afterAutospacing="1" w:line="240" w:lineRule="auto"/>
    </w:pPr>
    <w:rPr>
      <w:rFonts w:ascii="Times New Roman" w:hAnsi="Times New Roman"/>
      <w:sz w:val="24"/>
      <w:szCs w:val="24"/>
    </w:rPr>
  </w:style>
  <w:style w:type="table" w:styleId="TableGrid">
    <w:name w:val="Table Grid"/>
    <w:basedOn w:val="TableNormal"/>
    <w:rsid w:val="00D8549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4ptBold">
    <w:name w:val="Style 24 pt Bold"/>
    <w:rsid w:val="002D153D"/>
    <w:rPr>
      <w:b/>
      <w:bCs/>
      <w:color w:val="999999"/>
      <w:sz w:val="48"/>
    </w:rPr>
  </w:style>
  <w:style w:type="paragraph" w:customStyle="1" w:styleId="StyleItalicLeft102cm">
    <w:name w:val="Style Italic Left:  1.02 cm"/>
    <w:basedOn w:val="Normal"/>
    <w:rsid w:val="00884665"/>
    <w:pPr>
      <w:suppressAutoHyphens/>
      <w:spacing w:after="0" w:line="240" w:lineRule="auto"/>
      <w:ind w:left="680"/>
    </w:pPr>
    <w:rPr>
      <w:rFonts w:ascii="Helvetica" w:hAnsi="Helvetica"/>
      <w:i/>
      <w:iCs/>
      <w:sz w:val="20"/>
      <w:szCs w:val="20"/>
      <w:lang w:val="en-AU" w:eastAsia="ar-SA"/>
    </w:rPr>
  </w:style>
  <w:style w:type="paragraph" w:styleId="Caption">
    <w:name w:val="caption"/>
    <w:basedOn w:val="Normal"/>
    <w:next w:val="Normal"/>
    <w:qFormat/>
    <w:rsid w:val="00F43232"/>
    <w:rPr>
      <w:b/>
      <w:bCs/>
      <w:sz w:val="20"/>
      <w:szCs w:val="20"/>
    </w:rPr>
  </w:style>
  <w:style w:type="paragraph" w:styleId="Subtitle">
    <w:name w:val="Subtitle"/>
    <w:basedOn w:val="Normal"/>
    <w:next w:val="Normal"/>
    <w:link w:val="SubtitleChar"/>
    <w:qFormat/>
    <w:rsid w:val="004C398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4C398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4C3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C398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C3982"/>
    <w:rPr>
      <w:i/>
      <w:iCs/>
      <w:color w:val="404040" w:themeColor="text1" w:themeTint="BF"/>
    </w:rPr>
  </w:style>
  <w:style w:type="character" w:styleId="IntenseEmphasis">
    <w:name w:val="Intense Emphasis"/>
    <w:basedOn w:val="DefaultParagraphFont"/>
    <w:uiPriority w:val="21"/>
    <w:qFormat/>
    <w:rsid w:val="004C3982"/>
    <w:rPr>
      <w:i/>
      <w:iCs/>
      <w:color w:val="5B9BD5" w:themeColor="accent1"/>
    </w:rPr>
  </w:style>
  <w:style w:type="paragraph" w:styleId="Quote">
    <w:name w:val="Quote"/>
    <w:basedOn w:val="Normal"/>
    <w:next w:val="Normal"/>
    <w:link w:val="QuoteChar"/>
    <w:uiPriority w:val="29"/>
    <w:qFormat/>
    <w:rsid w:val="004C39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C3982"/>
    <w:rPr>
      <w:rFonts w:ascii="Calibri" w:hAnsi="Calibri"/>
      <w:i/>
      <w:iCs/>
      <w:color w:val="404040" w:themeColor="text1" w:themeTint="BF"/>
      <w:sz w:val="22"/>
      <w:szCs w:val="22"/>
    </w:rPr>
  </w:style>
  <w:style w:type="paragraph" w:styleId="ListParagraph">
    <w:name w:val="List Paragraph"/>
    <w:basedOn w:val="Normal"/>
    <w:uiPriority w:val="34"/>
    <w:qFormat/>
    <w:rsid w:val="004C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07376">
      <w:bodyDiv w:val="1"/>
      <w:marLeft w:val="0"/>
      <w:marRight w:val="0"/>
      <w:marTop w:val="0"/>
      <w:marBottom w:val="0"/>
      <w:divBdr>
        <w:top w:val="none" w:sz="0" w:space="0" w:color="auto"/>
        <w:left w:val="none" w:sz="0" w:space="0" w:color="auto"/>
        <w:bottom w:val="none" w:sz="0" w:space="0" w:color="auto"/>
        <w:right w:val="none" w:sz="0" w:space="0" w:color="auto"/>
      </w:divBdr>
      <w:divsChild>
        <w:div w:id="1209417196">
          <w:marLeft w:val="0"/>
          <w:marRight w:val="0"/>
          <w:marTop w:val="0"/>
          <w:marBottom w:val="0"/>
          <w:divBdr>
            <w:top w:val="none" w:sz="0" w:space="0" w:color="auto"/>
            <w:left w:val="none" w:sz="0" w:space="0" w:color="auto"/>
            <w:bottom w:val="none" w:sz="0" w:space="0" w:color="auto"/>
            <w:right w:val="none" w:sz="0" w:space="0" w:color="auto"/>
          </w:divBdr>
          <w:divsChild>
            <w:div w:id="476651734">
              <w:marLeft w:val="0"/>
              <w:marRight w:val="0"/>
              <w:marTop w:val="0"/>
              <w:marBottom w:val="0"/>
              <w:divBdr>
                <w:top w:val="none" w:sz="0" w:space="0" w:color="auto"/>
                <w:left w:val="none" w:sz="0" w:space="0" w:color="auto"/>
                <w:bottom w:val="none" w:sz="0" w:space="0" w:color="auto"/>
                <w:right w:val="none" w:sz="0" w:space="0" w:color="auto"/>
              </w:divBdr>
              <w:divsChild>
                <w:div w:id="1782604771">
                  <w:marLeft w:val="0"/>
                  <w:marRight w:val="0"/>
                  <w:marTop w:val="0"/>
                  <w:marBottom w:val="0"/>
                  <w:divBdr>
                    <w:top w:val="none" w:sz="0" w:space="0" w:color="auto"/>
                    <w:left w:val="none" w:sz="0" w:space="0" w:color="auto"/>
                    <w:bottom w:val="none" w:sz="0" w:space="0" w:color="auto"/>
                    <w:right w:val="none" w:sz="0" w:space="0" w:color="auto"/>
                  </w:divBdr>
                  <w:divsChild>
                    <w:div w:id="1009987647">
                      <w:marLeft w:val="0"/>
                      <w:marRight w:val="0"/>
                      <w:marTop w:val="0"/>
                      <w:marBottom w:val="0"/>
                      <w:divBdr>
                        <w:top w:val="none" w:sz="0" w:space="0" w:color="auto"/>
                        <w:left w:val="none" w:sz="0" w:space="0" w:color="auto"/>
                        <w:bottom w:val="none" w:sz="0" w:space="0" w:color="auto"/>
                        <w:right w:val="none" w:sz="0" w:space="0" w:color="auto"/>
                      </w:divBdr>
                      <w:divsChild>
                        <w:div w:id="139974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51858850">
      <w:bodyDiv w:val="1"/>
      <w:marLeft w:val="0"/>
      <w:marRight w:val="0"/>
      <w:marTop w:val="0"/>
      <w:marBottom w:val="0"/>
      <w:divBdr>
        <w:top w:val="none" w:sz="0" w:space="0" w:color="auto"/>
        <w:left w:val="none" w:sz="0" w:space="0" w:color="auto"/>
        <w:bottom w:val="none" w:sz="0" w:space="0" w:color="auto"/>
        <w:right w:val="none" w:sz="0" w:space="0" w:color="auto"/>
      </w:divBdr>
      <w:divsChild>
        <w:div w:id="1720393981">
          <w:marLeft w:val="0"/>
          <w:marRight w:val="0"/>
          <w:marTop w:val="0"/>
          <w:marBottom w:val="0"/>
          <w:divBdr>
            <w:top w:val="none" w:sz="0" w:space="0" w:color="auto"/>
            <w:left w:val="none" w:sz="0" w:space="0" w:color="auto"/>
            <w:bottom w:val="none" w:sz="0" w:space="0" w:color="auto"/>
            <w:right w:val="none" w:sz="0" w:space="0" w:color="auto"/>
          </w:divBdr>
        </w:div>
      </w:divsChild>
    </w:div>
    <w:div w:id="1102803801">
      <w:bodyDiv w:val="1"/>
      <w:marLeft w:val="0"/>
      <w:marRight w:val="0"/>
      <w:marTop w:val="0"/>
      <w:marBottom w:val="0"/>
      <w:divBdr>
        <w:top w:val="none" w:sz="0" w:space="0" w:color="auto"/>
        <w:left w:val="none" w:sz="0" w:space="0" w:color="auto"/>
        <w:bottom w:val="none" w:sz="0" w:space="0" w:color="auto"/>
        <w:right w:val="none" w:sz="0" w:space="0" w:color="auto"/>
      </w:divBdr>
      <w:divsChild>
        <w:div w:id="1918704123">
          <w:marLeft w:val="0"/>
          <w:marRight w:val="0"/>
          <w:marTop w:val="0"/>
          <w:marBottom w:val="0"/>
          <w:divBdr>
            <w:top w:val="none" w:sz="0" w:space="0" w:color="auto"/>
            <w:left w:val="none" w:sz="0" w:space="0" w:color="auto"/>
            <w:bottom w:val="none" w:sz="0" w:space="0" w:color="auto"/>
            <w:right w:val="none" w:sz="0" w:space="0" w:color="auto"/>
          </w:divBdr>
          <w:divsChild>
            <w:div w:id="693382147">
              <w:marLeft w:val="0"/>
              <w:marRight w:val="0"/>
              <w:marTop w:val="0"/>
              <w:marBottom w:val="0"/>
              <w:divBdr>
                <w:top w:val="none" w:sz="0" w:space="0" w:color="auto"/>
                <w:left w:val="none" w:sz="0" w:space="0" w:color="auto"/>
                <w:bottom w:val="none" w:sz="0" w:space="0" w:color="auto"/>
                <w:right w:val="none" w:sz="0" w:space="0" w:color="auto"/>
              </w:divBdr>
              <w:divsChild>
                <w:div w:id="7002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Macro-Enabled_Worksheet3.xlsm"/><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package" Target="embeddings/Microsoft_Excel_Macro-Enabled_Worksheet4.xlsm"/><Relationship Id="rId23" Type="http://schemas.openxmlformats.org/officeDocument/2006/relationships/theme" Target="theme/theme1.xml"/><Relationship Id="rId10" Type="http://schemas.openxmlformats.org/officeDocument/2006/relationships/package" Target="embeddings/Microsoft_Excel_Worksheet2.xlsx"/><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tcs</Company>
  <LinksUpToDate>false</LinksUpToDate>
  <CharactersWithSpaces>16783</CharactersWithSpaces>
  <SharedDoc>false</SharedDoc>
  <HLinks>
    <vt:vector size="222" baseType="variant">
      <vt:variant>
        <vt:i4>1114171</vt:i4>
      </vt:variant>
      <vt:variant>
        <vt:i4>218</vt:i4>
      </vt:variant>
      <vt:variant>
        <vt:i4>0</vt:i4>
      </vt:variant>
      <vt:variant>
        <vt:i4>5</vt:i4>
      </vt:variant>
      <vt:variant>
        <vt:lpwstr/>
      </vt:variant>
      <vt:variant>
        <vt:lpwstr>_Toc446513848</vt:lpwstr>
      </vt:variant>
      <vt:variant>
        <vt:i4>1114171</vt:i4>
      </vt:variant>
      <vt:variant>
        <vt:i4>212</vt:i4>
      </vt:variant>
      <vt:variant>
        <vt:i4>0</vt:i4>
      </vt:variant>
      <vt:variant>
        <vt:i4>5</vt:i4>
      </vt:variant>
      <vt:variant>
        <vt:lpwstr/>
      </vt:variant>
      <vt:variant>
        <vt:lpwstr>_Toc446513847</vt:lpwstr>
      </vt:variant>
      <vt:variant>
        <vt:i4>1114171</vt:i4>
      </vt:variant>
      <vt:variant>
        <vt:i4>206</vt:i4>
      </vt:variant>
      <vt:variant>
        <vt:i4>0</vt:i4>
      </vt:variant>
      <vt:variant>
        <vt:i4>5</vt:i4>
      </vt:variant>
      <vt:variant>
        <vt:lpwstr/>
      </vt:variant>
      <vt:variant>
        <vt:lpwstr>_Toc446513846</vt:lpwstr>
      </vt:variant>
      <vt:variant>
        <vt:i4>1114171</vt:i4>
      </vt:variant>
      <vt:variant>
        <vt:i4>200</vt:i4>
      </vt:variant>
      <vt:variant>
        <vt:i4>0</vt:i4>
      </vt:variant>
      <vt:variant>
        <vt:i4>5</vt:i4>
      </vt:variant>
      <vt:variant>
        <vt:lpwstr/>
      </vt:variant>
      <vt:variant>
        <vt:lpwstr>_Toc446513845</vt:lpwstr>
      </vt:variant>
      <vt:variant>
        <vt:i4>1114171</vt:i4>
      </vt:variant>
      <vt:variant>
        <vt:i4>194</vt:i4>
      </vt:variant>
      <vt:variant>
        <vt:i4>0</vt:i4>
      </vt:variant>
      <vt:variant>
        <vt:i4>5</vt:i4>
      </vt:variant>
      <vt:variant>
        <vt:lpwstr/>
      </vt:variant>
      <vt:variant>
        <vt:lpwstr>_Toc446513844</vt:lpwstr>
      </vt:variant>
      <vt:variant>
        <vt:i4>1114171</vt:i4>
      </vt:variant>
      <vt:variant>
        <vt:i4>188</vt:i4>
      </vt:variant>
      <vt:variant>
        <vt:i4>0</vt:i4>
      </vt:variant>
      <vt:variant>
        <vt:i4>5</vt:i4>
      </vt:variant>
      <vt:variant>
        <vt:lpwstr/>
      </vt:variant>
      <vt:variant>
        <vt:lpwstr>_Toc446513843</vt:lpwstr>
      </vt:variant>
      <vt:variant>
        <vt:i4>1114171</vt:i4>
      </vt:variant>
      <vt:variant>
        <vt:i4>182</vt:i4>
      </vt:variant>
      <vt:variant>
        <vt:i4>0</vt:i4>
      </vt:variant>
      <vt:variant>
        <vt:i4>5</vt:i4>
      </vt:variant>
      <vt:variant>
        <vt:lpwstr/>
      </vt:variant>
      <vt:variant>
        <vt:lpwstr>_Toc446513842</vt:lpwstr>
      </vt:variant>
      <vt:variant>
        <vt:i4>1114171</vt:i4>
      </vt:variant>
      <vt:variant>
        <vt:i4>176</vt:i4>
      </vt:variant>
      <vt:variant>
        <vt:i4>0</vt:i4>
      </vt:variant>
      <vt:variant>
        <vt:i4>5</vt:i4>
      </vt:variant>
      <vt:variant>
        <vt:lpwstr/>
      </vt:variant>
      <vt:variant>
        <vt:lpwstr>_Toc446513841</vt:lpwstr>
      </vt:variant>
      <vt:variant>
        <vt:i4>1114171</vt:i4>
      </vt:variant>
      <vt:variant>
        <vt:i4>170</vt:i4>
      </vt:variant>
      <vt:variant>
        <vt:i4>0</vt:i4>
      </vt:variant>
      <vt:variant>
        <vt:i4>5</vt:i4>
      </vt:variant>
      <vt:variant>
        <vt:lpwstr/>
      </vt:variant>
      <vt:variant>
        <vt:lpwstr>_Toc446513840</vt:lpwstr>
      </vt:variant>
      <vt:variant>
        <vt:i4>1441851</vt:i4>
      </vt:variant>
      <vt:variant>
        <vt:i4>164</vt:i4>
      </vt:variant>
      <vt:variant>
        <vt:i4>0</vt:i4>
      </vt:variant>
      <vt:variant>
        <vt:i4>5</vt:i4>
      </vt:variant>
      <vt:variant>
        <vt:lpwstr/>
      </vt:variant>
      <vt:variant>
        <vt:lpwstr>_Toc446513839</vt:lpwstr>
      </vt:variant>
      <vt:variant>
        <vt:i4>1441851</vt:i4>
      </vt:variant>
      <vt:variant>
        <vt:i4>158</vt:i4>
      </vt:variant>
      <vt:variant>
        <vt:i4>0</vt:i4>
      </vt:variant>
      <vt:variant>
        <vt:i4>5</vt:i4>
      </vt:variant>
      <vt:variant>
        <vt:lpwstr/>
      </vt:variant>
      <vt:variant>
        <vt:lpwstr>_Toc446513838</vt:lpwstr>
      </vt:variant>
      <vt:variant>
        <vt:i4>1441851</vt:i4>
      </vt:variant>
      <vt:variant>
        <vt:i4>152</vt:i4>
      </vt:variant>
      <vt:variant>
        <vt:i4>0</vt:i4>
      </vt:variant>
      <vt:variant>
        <vt:i4>5</vt:i4>
      </vt:variant>
      <vt:variant>
        <vt:lpwstr/>
      </vt:variant>
      <vt:variant>
        <vt:lpwstr>_Toc446513837</vt:lpwstr>
      </vt:variant>
      <vt:variant>
        <vt:i4>1441851</vt:i4>
      </vt:variant>
      <vt:variant>
        <vt:i4>146</vt:i4>
      </vt:variant>
      <vt:variant>
        <vt:i4>0</vt:i4>
      </vt:variant>
      <vt:variant>
        <vt:i4>5</vt:i4>
      </vt:variant>
      <vt:variant>
        <vt:lpwstr/>
      </vt:variant>
      <vt:variant>
        <vt:lpwstr>_Toc446513836</vt:lpwstr>
      </vt:variant>
      <vt:variant>
        <vt:i4>1441851</vt:i4>
      </vt:variant>
      <vt:variant>
        <vt:i4>140</vt:i4>
      </vt:variant>
      <vt:variant>
        <vt:i4>0</vt:i4>
      </vt:variant>
      <vt:variant>
        <vt:i4>5</vt:i4>
      </vt:variant>
      <vt:variant>
        <vt:lpwstr/>
      </vt:variant>
      <vt:variant>
        <vt:lpwstr>_Toc446513835</vt:lpwstr>
      </vt:variant>
      <vt:variant>
        <vt:i4>1441851</vt:i4>
      </vt:variant>
      <vt:variant>
        <vt:i4>134</vt:i4>
      </vt:variant>
      <vt:variant>
        <vt:i4>0</vt:i4>
      </vt:variant>
      <vt:variant>
        <vt:i4>5</vt:i4>
      </vt:variant>
      <vt:variant>
        <vt:lpwstr/>
      </vt:variant>
      <vt:variant>
        <vt:lpwstr>_Toc446513834</vt:lpwstr>
      </vt:variant>
      <vt:variant>
        <vt:i4>1507387</vt:i4>
      </vt:variant>
      <vt:variant>
        <vt:i4>128</vt:i4>
      </vt:variant>
      <vt:variant>
        <vt:i4>0</vt:i4>
      </vt:variant>
      <vt:variant>
        <vt:i4>5</vt:i4>
      </vt:variant>
      <vt:variant>
        <vt:lpwstr/>
      </vt:variant>
      <vt:variant>
        <vt:lpwstr>_Toc446513828</vt:lpwstr>
      </vt:variant>
      <vt:variant>
        <vt:i4>1507387</vt:i4>
      </vt:variant>
      <vt:variant>
        <vt:i4>122</vt:i4>
      </vt:variant>
      <vt:variant>
        <vt:i4>0</vt:i4>
      </vt:variant>
      <vt:variant>
        <vt:i4>5</vt:i4>
      </vt:variant>
      <vt:variant>
        <vt:lpwstr/>
      </vt:variant>
      <vt:variant>
        <vt:lpwstr>_Toc446513827</vt:lpwstr>
      </vt:variant>
      <vt:variant>
        <vt:i4>1507387</vt:i4>
      </vt:variant>
      <vt:variant>
        <vt:i4>116</vt:i4>
      </vt:variant>
      <vt:variant>
        <vt:i4>0</vt:i4>
      </vt:variant>
      <vt:variant>
        <vt:i4>5</vt:i4>
      </vt:variant>
      <vt:variant>
        <vt:lpwstr/>
      </vt:variant>
      <vt:variant>
        <vt:lpwstr>_Toc446513826</vt:lpwstr>
      </vt:variant>
      <vt:variant>
        <vt:i4>1507387</vt:i4>
      </vt:variant>
      <vt:variant>
        <vt:i4>110</vt:i4>
      </vt:variant>
      <vt:variant>
        <vt:i4>0</vt:i4>
      </vt:variant>
      <vt:variant>
        <vt:i4>5</vt:i4>
      </vt:variant>
      <vt:variant>
        <vt:lpwstr/>
      </vt:variant>
      <vt:variant>
        <vt:lpwstr>_Toc446513825</vt:lpwstr>
      </vt:variant>
      <vt:variant>
        <vt:i4>1507387</vt:i4>
      </vt:variant>
      <vt:variant>
        <vt:i4>104</vt:i4>
      </vt:variant>
      <vt:variant>
        <vt:i4>0</vt:i4>
      </vt:variant>
      <vt:variant>
        <vt:i4>5</vt:i4>
      </vt:variant>
      <vt:variant>
        <vt:lpwstr/>
      </vt:variant>
      <vt:variant>
        <vt:lpwstr>_Toc446513824</vt:lpwstr>
      </vt:variant>
      <vt:variant>
        <vt:i4>1507387</vt:i4>
      </vt:variant>
      <vt:variant>
        <vt:i4>98</vt:i4>
      </vt:variant>
      <vt:variant>
        <vt:i4>0</vt:i4>
      </vt:variant>
      <vt:variant>
        <vt:i4>5</vt:i4>
      </vt:variant>
      <vt:variant>
        <vt:lpwstr/>
      </vt:variant>
      <vt:variant>
        <vt:lpwstr>_Toc446513823</vt:lpwstr>
      </vt:variant>
      <vt:variant>
        <vt:i4>1507387</vt:i4>
      </vt:variant>
      <vt:variant>
        <vt:i4>92</vt:i4>
      </vt:variant>
      <vt:variant>
        <vt:i4>0</vt:i4>
      </vt:variant>
      <vt:variant>
        <vt:i4>5</vt:i4>
      </vt:variant>
      <vt:variant>
        <vt:lpwstr/>
      </vt:variant>
      <vt:variant>
        <vt:lpwstr>_Toc446513822</vt:lpwstr>
      </vt:variant>
      <vt:variant>
        <vt:i4>1507387</vt:i4>
      </vt:variant>
      <vt:variant>
        <vt:i4>86</vt:i4>
      </vt:variant>
      <vt:variant>
        <vt:i4>0</vt:i4>
      </vt:variant>
      <vt:variant>
        <vt:i4>5</vt:i4>
      </vt:variant>
      <vt:variant>
        <vt:lpwstr/>
      </vt:variant>
      <vt:variant>
        <vt:lpwstr>_Toc446513821</vt:lpwstr>
      </vt:variant>
      <vt:variant>
        <vt:i4>1507387</vt:i4>
      </vt:variant>
      <vt:variant>
        <vt:i4>80</vt:i4>
      </vt:variant>
      <vt:variant>
        <vt:i4>0</vt:i4>
      </vt:variant>
      <vt:variant>
        <vt:i4>5</vt:i4>
      </vt:variant>
      <vt:variant>
        <vt:lpwstr/>
      </vt:variant>
      <vt:variant>
        <vt:lpwstr>_Toc446513820</vt:lpwstr>
      </vt:variant>
      <vt:variant>
        <vt:i4>1310779</vt:i4>
      </vt:variant>
      <vt:variant>
        <vt:i4>74</vt:i4>
      </vt:variant>
      <vt:variant>
        <vt:i4>0</vt:i4>
      </vt:variant>
      <vt:variant>
        <vt:i4>5</vt:i4>
      </vt:variant>
      <vt:variant>
        <vt:lpwstr/>
      </vt:variant>
      <vt:variant>
        <vt:lpwstr>_Toc446513819</vt:lpwstr>
      </vt:variant>
      <vt:variant>
        <vt:i4>1310779</vt:i4>
      </vt:variant>
      <vt:variant>
        <vt:i4>68</vt:i4>
      </vt:variant>
      <vt:variant>
        <vt:i4>0</vt:i4>
      </vt:variant>
      <vt:variant>
        <vt:i4>5</vt:i4>
      </vt:variant>
      <vt:variant>
        <vt:lpwstr/>
      </vt:variant>
      <vt:variant>
        <vt:lpwstr>_Toc446513818</vt:lpwstr>
      </vt:variant>
      <vt:variant>
        <vt:i4>1310779</vt:i4>
      </vt:variant>
      <vt:variant>
        <vt:i4>62</vt:i4>
      </vt:variant>
      <vt:variant>
        <vt:i4>0</vt:i4>
      </vt:variant>
      <vt:variant>
        <vt:i4>5</vt:i4>
      </vt:variant>
      <vt:variant>
        <vt:lpwstr/>
      </vt:variant>
      <vt:variant>
        <vt:lpwstr>_Toc446513817</vt:lpwstr>
      </vt:variant>
      <vt:variant>
        <vt:i4>1310779</vt:i4>
      </vt:variant>
      <vt:variant>
        <vt:i4>56</vt:i4>
      </vt:variant>
      <vt:variant>
        <vt:i4>0</vt:i4>
      </vt:variant>
      <vt:variant>
        <vt:i4>5</vt:i4>
      </vt:variant>
      <vt:variant>
        <vt:lpwstr/>
      </vt:variant>
      <vt:variant>
        <vt:lpwstr>_Toc446513816</vt:lpwstr>
      </vt:variant>
      <vt:variant>
        <vt:i4>1310779</vt:i4>
      </vt:variant>
      <vt:variant>
        <vt:i4>50</vt:i4>
      </vt:variant>
      <vt:variant>
        <vt:i4>0</vt:i4>
      </vt:variant>
      <vt:variant>
        <vt:i4>5</vt:i4>
      </vt:variant>
      <vt:variant>
        <vt:lpwstr/>
      </vt:variant>
      <vt:variant>
        <vt:lpwstr>_Toc446513815</vt:lpwstr>
      </vt:variant>
      <vt:variant>
        <vt:i4>1310779</vt:i4>
      </vt:variant>
      <vt:variant>
        <vt:i4>44</vt:i4>
      </vt:variant>
      <vt:variant>
        <vt:i4>0</vt:i4>
      </vt:variant>
      <vt:variant>
        <vt:i4>5</vt:i4>
      </vt:variant>
      <vt:variant>
        <vt:lpwstr/>
      </vt:variant>
      <vt:variant>
        <vt:lpwstr>_Toc446513814</vt:lpwstr>
      </vt:variant>
      <vt:variant>
        <vt:i4>1310779</vt:i4>
      </vt:variant>
      <vt:variant>
        <vt:i4>38</vt:i4>
      </vt:variant>
      <vt:variant>
        <vt:i4>0</vt:i4>
      </vt:variant>
      <vt:variant>
        <vt:i4>5</vt:i4>
      </vt:variant>
      <vt:variant>
        <vt:lpwstr/>
      </vt:variant>
      <vt:variant>
        <vt:lpwstr>_Toc446513813</vt:lpwstr>
      </vt:variant>
      <vt:variant>
        <vt:i4>1310779</vt:i4>
      </vt:variant>
      <vt:variant>
        <vt:i4>32</vt:i4>
      </vt:variant>
      <vt:variant>
        <vt:i4>0</vt:i4>
      </vt:variant>
      <vt:variant>
        <vt:i4>5</vt:i4>
      </vt:variant>
      <vt:variant>
        <vt:lpwstr/>
      </vt:variant>
      <vt:variant>
        <vt:lpwstr>_Toc446513812</vt:lpwstr>
      </vt:variant>
      <vt:variant>
        <vt:i4>1310779</vt:i4>
      </vt:variant>
      <vt:variant>
        <vt:i4>26</vt:i4>
      </vt:variant>
      <vt:variant>
        <vt:i4>0</vt:i4>
      </vt:variant>
      <vt:variant>
        <vt:i4>5</vt:i4>
      </vt:variant>
      <vt:variant>
        <vt:lpwstr/>
      </vt:variant>
      <vt:variant>
        <vt:lpwstr>_Toc446513811</vt:lpwstr>
      </vt:variant>
      <vt:variant>
        <vt:i4>1310779</vt:i4>
      </vt:variant>
      <vt:variant>
        <vt:i4>20</vt:i4>
      </vt:variant>
      <vt:variant>
        <vt:i4>0</vt:i4>
      </vt:variant>
      <vt:variant>
        <vt:i4>5</vt:i4>
      </vt:variant>
      <vt:variant>
        <vt:lpwstr/>
      </vt:variant>
      <vt:variant>
        <vt:lpwstr>_Toc446513810</vt:lpwstr>
      </vt:variant>
      <vt:variant>
        <vt:i4>1376315</vt:i4>
      </vt:variant>
      <vt:variant>
        <vt:i4>14</vt:i4>
      </vt:variant>
      <vt:variant>
        <vt:i4>0</vt:i4>
      </vt:variant>
      <vt:variant>
        <vt:i4>5</vt:i4>
      </vt:variant>
      <vt:variant>
        <vt:lpwstr/>
      </vt:variant>
      <vt:variant>
        <vt:lpwstr>_Toc446513809</vt:lpwstr>
      </vt:variant>
      <vt:variant>
        <vt:i4>1376315</vt:i4>
      </vt:variant>
      <vt:variant>
        <vt:i4>8</vt:i4>
      </vt:variant>
      <vt:variant>
        <vt:i4>0</vt:i4>
      </vt:variant>
      <vt:variant>
        <vt:i4>5</vt:i4>
      </vt:variant>
      <vt:variant>
        <vt:lpwstr/>
      </vt:variant>
      <vt:variant>
        <vt:lpwstr>_Toc446513808</vt:lpwstr>
      </vt:variant>
      <vt:variant>
        <vt:i4>1376315</vt:i4>
      </vt:variant>
      <vt:variant>
        <vt:i4>2</vt:i4>
      </vt:variant>
      <vt:variant>
        <vt:i4>0</vt:i4>
      </vt:variant>
      <vt:variant>
        <vt:i4>5</vt:i4>
      </vt:variant>
      <vt:variant>
        <vt:lpwstr/>
      </vt:variant>
      <vt:variant>
        <vt:lpwstr>_Toc446513807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Venkat Matta</dc:creator>
  <cp:keywords/>
  <cp:lastModifiedBy>AS</cp:lastModifiedBy>
  <cp:revision>19</cp:revision>
  <dcterms:created xsi:type="dcterms:W3CDTF">2025-04-02T17:11:00Z</dcterms:created>
  <dcterms:modified xsi:type="dcterms:W3CDTF">2025-04-04T12:32:00Z</dcterms:modified>
</cp:coreProperties>
</file>